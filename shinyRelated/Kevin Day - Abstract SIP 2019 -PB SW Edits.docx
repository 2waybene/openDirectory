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8F5B" w14:textId="77777777" w:rsidR="00FA64FA" w:rsidRDefault="00FA64FA" w:rsidP="00FA64FA">
      <w:pPr>
        <w:rPr>
          <w:b/>
        </w:rPr>
      </w:pPr>
      <w:bookmarkStart w:id="0" w:name="_GoBack"/>
      <w:bookmarkEnd w:id="0"/>
    </w:p>
    <w:p w14:paraId="1CEB1F4A" w14:textId="5922F08D" w:rsidR="00FA64FA" w:rsidRPr="00FA64FA" w:rsidRDefault="00FA64FA" w:rsidP="00FA64FA">
      <w:pPr>
        <w:rPr>
          <w:b/>
        </w:rPr>
      </w:pPr>
      <w:r w:rsidRPr="00FA64FA">
        <w:rPr>
          <w:b/>
          <w:color w:val="000000"/>
        </w:rPr>
        <w:t>A</w:t>
      </w:r>
      <w:r w:rsidR="00284CBA">
        <w:rPr>
          <w:b/>
          <w:color w:val="000000"/>
        </w:rPr>
        <w:t>n</w:t>
      </w:r>
      <w:r w:rsidRPr="00FA64FA">
        <w:rPr>
          <w:b/>
          <w:color w:val="000000"/>
        </w:rPr>
        <w:t xml:space="preserve"> R Shiny Application for </w:t>
      </w:r>
      <w:del w:id="1" w:author="Bushel, Pierre (NIH/NIEHS) [E]" w:date="2019-07-03T10:38:00Z">
        <w:r w:rsidRPr="00FA64FA" w:rsidDel="0065190A">
          <w:rPr>
            <w:b/>
            <w:color w:val="000000"/>
          </w:rPr>
          <w:delText xml:space="preserve">the </w:delText>
        </w:r>
      </w:del>
      <w:r w:rsidRPr="00FA64FA">
        <w:rPr>
          <w:b/>
          <w:color w:val="000000"/>
        </w:rPr>
        <w:t xml:space="preserve">Facilitation of </w:t>
      </w:r>
      <w:del w:id="2" w:author="Bushel, Pierre (NIH/NIEHS) [E]" w:date="2019-07-03T10:36:00Z">
        <w:r w:rsidRPr="00FA64FA" w:rsidDel="00BE31F2">
          <w:rPr>
            <w:b/>
            <w:color w:val="000000"/>
          </w:rPr>
          <w:delText>Signature Path Analysis and SEM</w:delText>
        </w:r>
      </w:del>
      <w:ins w:id="3" w:author="Bushel, Pierre (NIH/NIEHS) [E]" w:date="2019-07-03T10:36:00Z">
        <w:r w:rsidR="00BE31F2">
          <w:rPr>
            <w:b/>
            <w:color w:val="000000"/>
          </w:rPr>
          <w:t>Structure Equation</w:t>
        </w:r>
      </w:ins>
      <w:r w:rsidRPr="00FA64FA">
        <w:rPr>
          <w:b/>
          <w:color w:val="000000"/>
        </w:rPr>
        <w:t xml:space="preserve"> </w:t>
      </w:r>
      <w:r w:rsidR="00565C64">
        <w:rPr>
          <w:b/>
          <w:color w:val="000000"/>
        </w:rPr>
        <w:t>M</w:t>
      </w:r>
      <w:r w:rsidRPr="00FA64FA">
        <w:rPr>
          <w:b/>
          <w:color w:val="000000"/>
        </w:rPr>
        <w:t xml:space="preserve">odeling </w:t>
      </w:r>
      <w:del w:id="4" w:author="Bushel, Pierre (NIH/NIEHS) [E]" w:date="2019-07-03T10:36:00Z">
        <w:r w:rsidRPr="00FA64FA" w:rsidDel="00BE31F2">
          <w:rPr>
            <w:b/>
            <w:color w:val="000000"/>
          </w:rPr>
          <w:delText xml:space="preserve">on </w:delText>
        </w:r>
      </w:del>
      <w:ins w:id="5" w:author="Bushel, Pierre (NIH/NIEHS) [E]" w:date="2019-07-03T10:36:00Z">
        <w:r w:rsidR="00BE31F2">
          <w:rPr>
            <w:b/>
            <w:color w:val="000000"/>
          </w:rPr>
          <w:t>to</w:t>
        </w:r>
        <w:r w:rsidR="00BE31F2" w:rsidRPr="00FA64FA">
          <w:rPr>
            <w:b/>
            <w:color w:val="000000"/>
          </w:rPr>
          <w:t xml:space="preserve"> </w:t>
        </w:r>
      </w:ins>
      <w:r w:rsidRPr="00FA64FA">
        <w:rPr>
          <w:b/>
          <w:color w:val="000000"/>
        </w:rPr>
        <w:t>Reveal</w:t>
      </w:r>
      <w:del w:id="6" w:author="Bushel, Pierre (NIH/NIEHS) [E]" w:date="2019-07-03T10:36:00Z">
        <w:r w:rsidRPr="00FA64FA" w:rsidDel="00BE31F2">
          <w:rPr>
            <w:b/>
            <w:color w:val="000000"/>
          </w:rPr>
          <w:delText>ing</w:delText>
        </w:r>
      </w:del>
      <w:r w:rsidRPr="00FA64FA">
        <w:rPr>
          <w:b/>
          <w:color w:val="000000"/>
        </w:rPr>
        <w:t xml:space="preserve"> </w:t>
      </w:r>
      <w:ins w:id="7" w:author="Bushel, Pierre (NIH/NIEHS) [E]" w:date="2019-07-03T10:38:00Z">
        <w:r w:rsidR="00BE31F2">
          <w:rPr>
            <w:b/>
            <w:color w:val="000000"/>
          </w:rPr>
          <w:t xml:space="preserve"> Regulatory </w:t>
        </w:r>
      </w:ins>
      <w:del w:id="8" w:author="Bushel, Pierre (NIH/NIEHS) [E]" w:date="2019-07-03T10:38:00Z">
        <w:r w:rsidRPr="00FA64FA" w:rsidDel="00BE31F2">
          <w:rPr>
            <w:b/>
            <w:color w:val="000000"/>
          </w:rPr>
          <w:delText xml:space="preserve">Biological Functioning </w:delText>
        </w:r>
      </w:del>
      <w:r w:rsidRPr="00FA64FA">
        <w:rPr>
          <w:b/>
          <w:color w:val="000000"/>
        </w:rPr>
        <w:t>Networks</w:t>
      </w:r>
    </w:p>
    <w:p w14:paraId="639F0650" w14:textId="40F96256" w:rsidR="008B1FCA" w:rsidRPr="0067267B" w:rsidRDefault="008B1FCA" w:rsidP="008B1FCA">
      <w:r w:rsidRPr="00FA64FA">
        <w:t xml:space="preserve"> </w:t>
      </w:r>
    </w:p>
    <w:p w14:paraId="041B5841" w14:textId="003B06EC" w:rsidR="00FA64FA" w:rsidRPr="00FA64FA" w:rsidRDefault="00FA64FA" w:rsidP="008B1FCA">
      <w:r w:rsidRPr="00FA64FA">
        <w:t>Day, Kevin</w:t>
      </w:r>
      <w:r w:rsidRPr="00FA64FA">
        <w:rPr>
          <w:vertAlign w:val="superscript"/>
        </w:rPr>
        <w:t>1</w:t>
      </w:r>
      <w:r w:rsidRPr="00FA64FA">
        <w:t xml:space="preserve">; </w:t>
      </w:r>
      <w:r w:rsidR="00BD48D3" w:rsidRPr="00FA64FA">
        <w:t xml:space="preserve">Li, </w:t>
      </w:r>
      <w:r w:rsidR="00BD48D3" w:rsidRPr="00BD48D3">
        <w:t>Jianying</w:t>
      </w:r>
      <w:r w:rsidR="008051BD">
        <w:rPr>
          <w:vertAlign w:val="superscript"/>
        </w:rPr>
        <w:t>2</w:t>
      </w:r>
      <w:r w:rsidRPr="00FA64FA">
        <w:t xml:space="preserve">; </w:t>
      </w:r>
      <w:r w:rsidR="008051BD">
        <w:t>Wang, Tianyuan</w:t>
      </w:r>
      <w:r w:rsidR="008051BD">
        <w:rPr>
          <w:vertAlign w:val="superscript"/>
        </w:rPr>
        <w:t>2</w:t>
      </w:r>
      <w:r w:rsidR="008051BD">
        <w:t>;</w:t>
      </w:r>
      <w:r w:rsidR="008051BD" w:rsidRPr="00BD48D3">
        <w:t xml:space="preserve"> </w:t>
      </w:r>
      <w:r w:rsidRPr="00FA64FA">
        <w:t>Bushel, Pierre</w:t>
      </w:r>
      <w:r>
        <w:rPr>
          <w:vertAlign w:val="superscript"/>
        </w:rPr>
        <w:t>3</w:t>
      </w:r>
      <w:r>
        <w:t xml:space="preserve">; </w:t>
      </w:r>
      <w:r w:rsidR="00BD48D3" w:rsidRPr="00BD48D3">
        <w:t>Wu</w:t>
      </w:r>
      <w:r w:rsidR="00BD48D3" w:rsidRPr="00FA64FA">
        <w:t>, Steve</w:t>
      </w:r>
      <w:r w:rsidR="008051BD">
        <w:rPr>
          <w:vertAlign w:val="superscript"/>
        </w:rPr>
        <w:t>4</w:t>
      </w:r>
      <w:r>
        <w:t xml:space="preserve">; </w:t>
      </w:r>
      <w:r w:rsidRPr="00FA64FA">
        <w:t>Li, Jian-Liang</w:t>
      </w:r>
      <w:r w:rsidR="008051BD">
        <w:rPr>
          <w:vertAlign w:val="superscript"/>
        </w:rPr>
        <w:t>2</w:t>
      </w:r>
    </w:p>
    <w:p w14:paraId="45BBB0CA" w14:textId="77777777" w:rsidR="0021742B" w:rsidRPr="0067267B" w:rsidRDefault="0021742B" w:rsidP="008B1FCA"/>
    <w:p w14:paraId="085DFBAD" w14:textId="00198F18" w:rsidR="008B1FCA" w:rsidRPr="00FA64FA" w:rsidRDefault="008B1FCA" w:rsidP="00FA64FA">
      <w:pPr>
        <w:rPr>
          <w:vertAlign w:val="superscript"/>
        </w:rPr>
      </w:pPr>
      <w:r w:rsidRPr="0067267B">
        <w:rPr>
          <w:vertAlign w:val="superscript"/>
        </w:rPr>
        <w:t>1</w:t>
      </w:r>
      <w:r w:rsidR="00FA64FA">
        <w:t>Duke University;</w:t>
      </w:r>
      <w:r w:rsidRPr="0067267B">
        <w:t xml:space="preserve"> </w:t>
      </w:r>
      <w:r w:rsidR="00FA64FA">
        <w:rPr>
          <w:vertAlign w:val="superscript"/>
        </w:rPr>
        <w:t>2</w:t>
      </w:r>
      <w:r w:rsidR="008051BD" w:rsidRPr="00FA64FA">
        <w:t>Integrative Bioinformatics Support Group</w:t>
      </w:r>
      <w:r w:rsidR="008051BD">
        <w:t>, ESCBL, NIEHS</w:t>
      </w:r>
      <w:r w:rsidR="00FA64FA">
        <w:t xml:space="preserve">; </w:t>
      </w:r>
      <w:r w:rsidR="00FA64FA">
        <w:rPr>
          <w:vertAlign w:val="superscript"/>
        </w:rPr>
        <w:t>3</w:t>
      </w:r>
      <w:r w:rsidR="00FA64FA" w:rsidRPr="00FA64FA">
        <w:t>Biostatistics &amp; Computational Biology Branch</w:t>
      </w:r>
      <w:r w:rsidR="00FA64FA">
        <w:t xml:space="preserve">, NIEHS; </w:t>
      </w:r>
      <w:r w:rsidR="008051BD">
        <w:rPr>
          <w:vertAlign w:val="superscript"/>
        </w:rPr>
        <w:t>4</w:t>
      </w:r>
      <w:r w:rsidR="008051BD" w:rsidRPr="00FA64FA">
        <w:t>Reproductive &amp; Developmental Biology Laboratory</w:t>
      </w:r>
    </w:p>
    <w:p w14:paraId="188CE069" w14:textId="77777777" w:rsidR="008B1FCA" w:rsidRPr="0067267B" w:rsidRDefault="008B1FCA" w:rsidP="008B1FCA"/>
    <w:p w14:paraId="6F89D756" w14:textId="0ECE4ED0" w:rsidR="008B1FCA" w:rsidRPr="00C33C7F" w:rsidRDefault="008B1FCA" w:rsidP="00FA64FA">
      <w:pPr>
        <w:pStyle w:val="NormalWeb"/>
        <w:spacing w:before="0" w:beforeAutospacing="0" w:after="0" w:afterAutospacing="0"/>
        <w:rPr>
          <w:color w:val="000000"/>
          <w:rPrChange w:id="9" w:author="Wu, Steve (NIH/NIEHS) [E]" w:date="2019-07-05T15:27:00Z">
            <w:rPr/>
          </w:rPrChange>
        </w:rPr>
      </w:pPr>
      <w:r>
        <w:rPr>
          <w:b/>
        </w:rPr>
        <w:t>B</w:t>
      </w:r>
      <w:r w:rsidRPr="00B7189F">
        <w:rPr>
          <w:b/>
        </w:rPr>
        <w:t>ackground:</w:t>
      </w:r>
      <w:ins w:id="10" w:author="Wu, Steve (NIH/NIEHS) [E]" w:date="2019-07-05T13:40:00Z">
        <w:r w:rsidR="007A19DE">
          <w:rPr>
            <w:b/>
          </w:rPr>
          <w:t xml:space="preserve"> </w:t>
        </w:r>
      </w:ins>
      <w:ins w:id="11" w:author="Wu, Steve (NIH/NIEHS) [E]" w:date="2019-07-05T13:50:00Z">
        <w:r w:rsidR="006875A0">
          <w:t xml:space="preserve">Interaction </w:t>
        </w:r>
      </w:ins>
      <w:ins w:id="12" w:author="Wu, Steve (NIH/NIEHS) [E]" w:date="2019-07-05T13:51:00Z">
        <w:r w:rsidR="006875A0">
          <w:t xml:space="preserve">of molecular activities among a genetic network can be </w:t>
        </w:r>
      </w:ins>
      <w:ins w:id="13" w:author="Wu, Steve (NIH/NIEHS) [E]" w:date="2019-07-05T14:04:00Z">
        <w:r w:rsidR="00F93DC3">
          <w:t>examined</w:t>
        </w:r>
      </w:ins>
      <w:ins w:id="14" w:author="Wu, Steve (NIH/NIEHS) [E]" w:date="2019-07-05T13:51:00Z">
        <w:r w:rsidR="006875A0">
          <w:t xml:space="preserve"> </w:t>
        </w:r>
      </w:ins>
      <w:ins w:id="15" w:author="Wu, Steve (NIH/NIEHS) [E]" w:date="2019-07-05T15:26:00Z">
        <w:r w:rsidR="00C06598">
          <w:t>by</w:t>
        </w:r>
      </w:ins>
      <w:ins w:id="16" w:author="Wu, Steve (NIH/NIEHS) [E]" w:date="2019-07-05T13:41:00Z">
        <w:r w:rsidR="007A19DE">
          <w:t xml:space="preserve"> </w:t>
        </w:r>
      </w:ins>
      <w:ins w:id="17" w:author="Wu, Steve (NIH/NIEHS) [E]" w:date="2019-07-05T13:53:00Z">
        <w:r w:rsidR="006875A0">
          <w:t>the</w:t>
        </w:r>
      </w:ins>
      <w:del w:id="18" w:author="Wu, Steve (NIH/NIEHS) [E]" w:date="2019-07-05T13:40:00Z">
        <w:r w:rsidDel="007A19DE">
          <w:rPr>
            <w:b/>
          </w:rPr>
          <w:delText xml:space="preserve"> </w:delText>
        </w:r>
      </w:del>
      <w:del w:id="19" w:author="Wu, Steve (NIH/NIEHS) [E]" w:date="2019-07-05T13:53:00Z">
        <w:r w:rsidR="00FA64FA" w:rsidDel="006875A0">
          <w:rPr>
            <w:color w:val="000000"/>
          </w:rPr>
          <w:delText>In</w:delText>
        </w:r>
      </w:del>
      <w:r w:rsidR="00FA64FA">
        <w:rPr>
          <w:color w:val="000000"/>
        </w:rPr>
        <w:t xml:space="preserve"> path analysis with structural equation modeling (SEM)</w:t>
      </w:r>
      <w:ins w:id="20" w:author="Wu, Steve (NIH/NIEHS) [E]" w:date="2019-07-05T15:25:00Z">
        <w:r w:rsidR="00901B13">
          <w:rPr>
            <w:color w:val="000000"/>
          </w:rPr>
          <w:t xml:space="preserve"> on</w:t>
        </w:r>
      </w:ins>
      <w:ins w:id="21" w:author="Wu, Steve (NIH/NIEHS) [E]" w:date="2019-07-05T13:53:00Z">
        <w:r w:rsidR="006875A0">
          <w:rPr>
            <w:color w:val="000000"/>
          </w:rPr>
          <w:t xml:space="preserve"> </w:t>
        </w:r>
      </w:ins>
      <w:ins w:id="22" w:author="Wu, Steve (NIH/NIEHS) [E]" w:date="2019-07-05T15:25:00Z">
        <w:r w:rsidR="00901B13">
          <w:t>gene signature data.</w:t>
        </w:r>
        <w:r w:rsidR="00901B13">
          <w:rPr>
            <w:color w:val="000000"/>
          </w:rPr>
          <w:t xml:space="preserve"> </w:t>
        </w:r>
      </w:ins>
      <w:ins w:id="23" w:author="Wu, Steve (NIH/NIEHS) [E]" w:date="2019-07-05T14:16:00Z">
        <w:r w:rsidR="00650EB6">
          <w:rPr>
            <w:color w:val="000000"/>
          </w:rPr>
          <w:t xml:space="preserve">Removing </w:t>
        </w:r>
      </w:ins>
      <w:ins w:id="24" w:author="Wu, Steve (NIH/NIEHS) [E]" w:date="2019-07-05T14:22:00Z">
        <w:r w:rsidR="00650EB6">
          <w:rPr>
            <w:color w:val="000000"/>
          </w:rPr>
          <w:t>a subset of genes</w:t>
        </w:r>
      </w:ins>
      <w:ins w:id="25" w:author="Wu, Steve (NIH/NIEHS) [E]" w:date="2019-07-05T14:09:00Z">
        <w:r w:rsidR="00430650">
          <w:rPr>
            <w:color w:val="000000"/>
          </w:rPr>
          <w:t xml:space="preserve"> </w:t>
        </w:r>
      </w:ins>
      <w:ins w:id="26" w:author="Wu, Steve (NIH/NIEHS) [E]" w:date="2019-07-05T14:19:00Z">
        <w:r w:rsidR="00650EB6">
          <w:rPr>
            <w:color w:val="000000"/>
          </w:rPr>
          <w:t>from the gene signature dataset allows</w:t>
        </w:r>
      </w:ins>
      <w:ins w:id="27" w:author="Wu, Steve (NIH/NIEHS) [E]" w:date="2019-07-05T14:27:00Z">
        <w:r w:rsidR="00AC02BA">
          <w:rPr>
            <w:color w:val="000000"/>
          </w:rPr>
          <w:t xml:space="preserve"> further</w:t>
        </w:r>
      </w:ins>
      <w:ins w:id="28" w:author="Wu, Steve (NIH/NIEHS) [E]" w:date="2019-07-05T14:15:00Z">
        <w:r w:rsidR="00650EB6">
          <w:rPr>
            <w:color w:val="000000"/>
          </w:rPr>
          <w:t xml:space="preserve"> </w:t>
        </w:r>
      </w:ins>
      <w:ins w:id="29" w:author="Wu, Steve (NIH/NIEHS) [E]" w:date="2019-07-05T14:20:00Z">
        <w:r w:rsidR="00650EB6" w:rsidRPr="00C33C7F">
          <w:rPr>
            <w:i/>
            <w:color w:val="000000"/>
            <w:rPrChange w:id="30" w:author="Wu, Steve (NIH/NIEHS) [E]" w:date="2019-07-05T15:35:00Z">
              <w:rPr>
                <w:color w:val="000000"/>
              </w:rPr>
            </w:rPrChange>
          </w:rPr>
          <w:t>in silico</w:t>
        </w:r>
        <w:r w:rsidR="00650EB6">
          <w:rPr>
            <w:color w:val="000000"/>
          </w:rPr>
          <w:t xml:space="preserve"> </w:t>
        </w:r>
      </w:ins>
      <w:ins w:id="31" w:author="Wu, Steve (NIH/NIEHS) [E]" w:date="2019-07-05T15:33:00Z">
        <w:r w:rsidR="00C33C7F">
          <w:rPr>
            <w:color w:val="000000"/>
          </w:rPr>
          <w:t>investigation</w:t>
        </w:r>
      </w:ins>
      <w:ins w:id="32" w:author="Wu, Steve (NIH/NIEHS) [E]" w:date="2019-07-05T14:20:00Z">
        <w:r w:rsidR="00650EB6">
          <w:rPr>
            <w:color w:val="000000"/>
          </w:rPr>
          <w:t xml:space="preserve"> of </w:t>
        </w:r>
      </w:ins>
      <w:ins w:id="33" w:author="Wu, Steve (NIH/NIEHS) [E]" w:date="2019-07-05T14:26:00Z">
        <w:r w:rsidR="000271E6">
          <w:rPr>
            <w:color w:val="000000"/>
          </w:rPr>
          <w:t xml:space="preserve">the </w:t>
        </w:r>
      </w:ins>
      <w:ins w:id="34" w:author="Wu, Steve (NIH/NIEHS) [E]" w:date="2019-07-05T15:26:00Z">
        <w:r w:rsidR="00C06598">
          <w:rPr>
            <w:color w:val="000000"/>
          </w:rPr>
          <w:t>role</w:t>
        </w:r>
      </w:ins>
      <w:ins w:id="35" w:author="Wu, Steve (NIH/NIEHS) [E]" w:date="2019-07-05T14:26:00Z">
        <w:r w:rsidR="000271E6">
          <w:rPr>
            <w:color w:val="000000"/>
          </w:rPr>
          <w:t xml:space="preserve"> of </w:t>
        </w:r>
      </w:ins>
      <w:ins w:id="36" w:author="Wu, Steve (NIH/NIEHS) [E]" w:date="2019-07-05T14:27:00Z">
        <w:r w:rsidR="00AC02BA">
          <w:rPr>
            <w:color w:val="000000"/>
          </w:rPr>
          <w:t>these genes</w:t>
        </w:r>
      </w:ins>
      <w:ins w:id="37" w:author="Wu, Steve (NIH/NIEHS) [E]" w:date="2019-07-05T14:26:00Z">
        <w:r w:rsidR="000271E6">
          <w:rPr>
            <w:color w:val="000000"/>
          </w:rPr>
          <w:t xml:space="preserve"> in the </w:t>
        </w:r>
      </w:ins>
      <w:ins w:id="38" w:author="Wu, Steve (NIH/NIEHS) [E]" w:date="2019-07-05T15:26:00Z">
        <w:r w:rsidR="00C06598">
          <w:rPr>
            <w:color w:val="000000"/>
          </w:rPr>
          <w:t xml:space="preserve">given </w:t>
        </w:r>
      </w:ins>
      <w:ins w:id="39" w:author="Wu, Steve (NIH/NIEHS) [E]" w:date="2019-07-05T14:26:00Z">
        <w:r w:rsidR="000271E6">
          <w:rPr>
            <w:color w:val="000000"/>
          </w:rPr>
          <w:t xml:space="preserve">genetic network. </w:t>
        </w:r>
      </w:ins>
      <w:del w:id="40" w:author="Wu, Steve (NIH/NIEHS) [E]" w:date="2019-07-05T15:27:00Z">
        <w:r w:rsidR="00FA64FA" w:rsidDel="00C33C7F">
          <w:rPr>
            <w:color w:val="000000"/>
          </w:rPr>
          <w:delText>, an acceptable pipeline begins with a significance analysis of the microarray</w:delText>
        </w:r>
      </w:del>
      <w:ins w:id="41" w:author="Bushel, Pierre (NIH/NIEHS) [E]" w:date="2019-07-03T10:12:00Z">
        <w:del w:id="42" w:author="Wu, Steve (NIH/NIEHS) [E]" w:date="2019-07-05T15:27:00Z">
          <w:r w:rsidR="007C1180" w:rsidDel="00C33C7F">
            <w:rPr>
              <w:color w:val="000000"/>
            </w:rPr>
            <w:delText>gene expression</w:delText>
          </w:r>
        </w:del>
      </w:ins>
      <w:del w:id="43" w:author="Wu, Steve (NIH/NIEHS) [E]" w:date="2019-07-05T15:27:00Z">
        <w:r w:rsidR="00FA64FA" w:rsidDel="00C33C7F">
          <w:rPr>
            <w:color w:val="000000"/>
          </w:rPr>
          <w:delText xml:space="preserve"> data to yield differentially expressed genes with signatures</w:delText>
        </w:r>
      </w:del>
      <w:ins w:id="44" w:author="Bushel, Pierre (NIH/NIEHS) [E]" w:date="2019-07-03T10:12:00Z">
        <w:del w:id="45" w:author="Wu, Steve (NIH/NIEHS) [E]" w:date="2019-07-05T15:27:00Z">
          <w:r w:rsidR="007C1180" w:rsidDel="00C33C7F">
            <w:rPr>
              <w:color w:val="000000"/>
            </w:rPr>
            <w:delText xml:space="preserve"> of responsive genes</w:delText>
          </w:r>
        </w:del>
      </w:ins>
      <w:del w:id="46" w:author="Wu, Steve (NIH/NIEHS) [E]" w:date="2019-07-05T15:27:00Z">
        <w:r w:rsidR="00FA64FA" w:rsidDel="00C33C7F">
          <w:rPr>
            <w:color w:val="000000"/>
          </w:rPr>
          <w:delText xml:space="preserve">. These genes are then used </w:delText>
        </w:r>
      </w:del>
      <w:ins w:id="47" w:author="Bushel, Pierre (NIH/NIEHS) [E]" w:date="2019-07-03T10:13:00Z">
        <w:del w:id="48" w:author="Wu, Steve (NIH/NIEHS) [E]" w:date="2019-07-05T15:27:00Z">
          <w:r w:rsidR="007C1180" w:rsidDel="00C33C7F">
            <w:rPr>
              <w:color w:val="000000"/>
            </w:rPr>
            <w:delText xml:space="preserve">assessed </w:delText>
          </w:r>
        </w:del>
      </w:ins>
      <w:del w:id="49" w:author="Wu, Steve (NIH/NIEHS) [E]" w:date="2019-07-05T15:27:00Z">
        <w:r w:rsidR="00FA64FA" w:rsidDel="00C33C7F">
          <w:rPr>
            <w:color w:val="000000"/>
          </w:rPr>
          <w:delText>for upstream regulator</w:delText>
        </w:r>
      </w:del>
      <w:ins w:id="50" w:author="Bushel, Pierre (NIH/NIEHS) [E]" w:date="2019-07-03T10:14:00Z">
        <w:del w:id="51" w:author="Wu, Steve (NIH/NIEHS) [E]" w:date="2019-07-05T15:27:00Z">
          <w:r w:rsidR="007C1180" w:rsidDel="00C33C7F">
            <w:rPr>
              <w:color w:val="000000"/>
            </w:rPr>
            <w:delText>s</w:delText>
          </w:r>
        </w:del>
      </w:ins>
      <w:del w:id="52" w:author="Wu, Steve (NIH/NIEHS) [E]" w:date="2019-07-05T15:27:00Z">
        <w:r w:rsidR="00FA64FA" w:rsidDel="00C33C7F">
          <w:rPr>
            <w:color w:val="000000"/>
          </w:rPr>
          <w:delText xml:space="preserve"> analysis through Ingenuity Pathways Analysis (IPA) to elucidate </w:delText>
        </w:r>
      </w:del>
      <w:ins w:id="53" w:author="Bushel, Pierre (NIH/NIEHS) [E]" w:date="2019-07-03T10:14:00Z">
        <w:del w:id="54" w:author="Wu, Steve (NIH/NIEHS) [E]" w:date="2019-07-05T15:27:00Z">
          <w:r w:rsidR="007C1180" w:rsidDel="00C33C7F">
            <w:rPr>
              <w:color w:val="000000"/>
            </w:rPr>
            <w:delText xml:space="preserve">hypothesize about </w:delText>
          </w:r>
        </w:del>
      </w:ins>
      <w:del w:id="55" w:author="Wu, Steve (NIH/NIEHS) [E]" w:date="2019-07-05T15:27:00Z">
        <w:r w:rsidR="00FA64FA" w:rsidDel="00C33C7F">
          <w:rPr>
            <w:color w:val="000000"/>
          </w:rPr>
          <w:delText xml:space="preserve">potentially significant biological pathways and gene panels related </w:delText>
        </w:r>
      </w:del>
      <w:ins w:id="56" w:author="Bushel, Pierre (NIH/NIEHS) [E]" w:date="2019-07-03T10:30:00Z">
        <w:del w:id="57" w:author="Wu, Steve (NIH/NIEHS) [E]" w:date="2019-07-05T15:27:00Z">
          <w:r w:rsidR="00CB0884" w:rsidDel="00C33C7F">
            <w:rPr>
              <w:color w:val="000000"/>
            </w:rPr>
            <w:delText xml:space="preserve">responsive </w:delText>
          </w:r>
        </w:del>
      </w:ins>
      <w:del w:id="58" w:author="Wu, Steve (NIH/NIEHS) [E]" w:date="2019-07-05T15:27:00Z">
        <w:r w:rsidR="00FA64FA" w:rsidDel="00C33C7F">
          <w:rPr>
            <w:color w:val="000000"/>
          </w:rPr>
          <w:delText>to chemicals</w:delText>
        </w:r>
      </w:del>
      <w:ins w:id="59" w:author="Bushel, Pierre (NIH/NIEHS) [E]" w:date="2019-07-03T10:30:00Z">
        <w:del w:id="60" w:author="Wu, Steve (NIH/NIEHS) [E]" w:date="2019-07-05T15:27:00Z">
          <w:r w:rsidR="00CB0884" w:rsidDel="00C33C7F">
            <w:rPr>
              <w:color w:val="000000"/>
            </w:rPr>
            <w:delText xml:space="preserve">chemical </w:delText>
          </w:r>
        </w:del>
      </w:ins>
      <w:ins w:id="61" w:author="Bushel, Pierre (NIH/NIEHS) [E]" w:date="2019-07-03T10:31:00Z">
        <w:del w:id="62" w:author="Wu, Steve (NIH/NIEHS) [E]" w:date="2019-07-05T15:27:00Z">
          <w:r w:rsidR="00CB0884" w:rsidDel="00C33C7F">
            <w:rPr>
              <w:color w:val="000000"/>
            </w:rPr>
            <w:delText>perturbations</w:delText>
          </w:r>
        </w:del>
      </w:ins>
      <w:del w:id="63" w:author="Wu, Steve (NIH/NIEHS) [E]" w:date="2019-07-05T15:27:00Z">
        <w:r w:rsidR="00FA64FA" w:rsidDel="00C33C7F">
          <w:rPr>
            <w:color w:val="000000"/>
          </w:rPr>
          <w:delText xml:space="preserve">. Finally, SEM is used to evaluate the combinatorial interactions and disparities </w:delText>
        </w:r>
      </w:del>
      <w:ins w:id="64" w:author="Bushel, Pierre (NIH/NIEHS) [E]" w:date="2019-07-03T10:16:00Z">
        <w:del w:id="65" w:author="Wu, Steve (NIH/NIEHS) [E]" w:date="2019-07-05T15:27:00Z">
          <w:r w:rsidR="0091010F" w:rsidDel="00C33C7F">
            <w:rPr>
              <w:color w:val="000000"/>
            </w:rPr>
            <w:delText xml:space="preserve">inferred regulation </w:delText>
          </w:r>
        </w:del>
      </w:ins>
      <w:del w:id="66" w:author="Wu, Steve (NIH/NIEHS) [E]" w:date="2019-07-05T15:27:00Z">
        <w:r w:rsidR="00FA64FA" w:rsidDel="00C33C7F">
          <w:rPr>
            <w:color w:val="000000"/>
          </w:rPr>
          <w:delText xml:space="preserve">of genes. </w:delText>
        </w:r>
      </w:del>
      <w:r w:rsidR="00FA64FA">
        <w:rPr>
          <w:color w:val="000000"/>
        </w:rPr>
        <w:t xml:space="preserve">However, the </w:t>
      </w:r>
      <w:ins w:id="67" w:author="Bushel, Pierre (NIH/NIEHS) [E]" w:date="2019-07-03T10:17:00Z">
        <w:r w:rsidR="009F6DCB">
          <w:rPr>
            <w:color w:val="000000"/>
          </w:rPr>
          <w:t xml:space="preserve">generation of the </w:t>
        </w:r>
      </w:ins>
      <w:r w:rsidR="00FA64FA">
        <w:rPr>
          <w:color w:val="000000"/>
        </w:rPr>
        <w:t>gene signatures</w:t>
      </w:r>
      <w:ins w:id="68" w:author="Bushel, Pierre (NIH/NIEHS) [E]" w:date="2019-07-03T10:31:00Z">
        <w:r w:rsidR="00CB3BF2">
          <w:rPr>
            <w:color w:val="000000"/>
          </w:rPr>
          <w:t xml:space="preserve"> and </w:t>
        </w:r>
      </w:ins>
      <w:ins w:id="69" w:author="Bushel, Pierre (NIH/NIEHS) [E]" w:date="2019-07-03T10:32:00Z">
        <w:r w:rsidR="00344463">
          <w:rPr>
            <w:color w:val="000000"/>
          </w:rPr>
          <w:t>latent (hidden) variables</w:t>
        </w:r>
      </w:ins>
      <w:r w:rsidR="00FA64FA">
        <w:rPr>
          <w:color w:val="000000"/>
        </w:rPr>
        <w:t xml:space="preserve"> </w:t>
      </w:r>
      <w:del w:id="70" w:author="Bushel, Pierre (NIH/NIEHS) [E]" w:date="2019-07-03T10:17:00Z">
        <w:r w:rsidR="00FA64FA" w:rsidDel="009F6DCB">
          <w:rPr>
            <w:color w:val="000000"/>
          </w:rPr>
          <w:delText xml:space="preserve">generation in significance analysis </w:delText>
        </w:r>
      </w:del>
      <w:del w:id="71" w:author="Bushel, Pierre (NIH/NIEHS) [E]" w:date="2019-07-03T10:32:00Z">
        <w:r w:rsidR="00FA64FA" w:rsidDel="00344463">
          <w:rPr>
            <w:color w:val="000000"/>
          </w:rPr>
          <w:delText xml:space="preserve">is </w:delText>
        </w:r>
      </w:del>
      <w:ins w:id="72" w:author="Bushel, Pierre (NIH/NIEHS) [E]" w:date="2019-07-03T10:32:00Z">
        <w:r w:rsidR="00344463">
          <w:rPr>
            <w:color w:val="000000"/>
          </w:rPr>
          <w:t xml:space="preserve">are </w:t>
        </w:r>
      </w:ins>
      <w:r w:rsidR="00FA64FA">
        <w:rPr>
          <w:color w:val="000000"/>
        </w:rPr>
        <w:t xml:space="preserve">often tedious especially when verifying </w:t>
      </w:r>
      <w:del w:id="73" w:author="Bushel, Pierre (NIH/NIEHS) [E]" w:date="2019-07-03T10:19:00Z">
        <w:r w:rsidR="00FA64FA" w:rsidDel="009F6DCB">
          <w:rPr>
            <w:color w:val="000000"/>
          </w:rPr>
          <w:delText>negative control</w:delText>
        </w:r>
      </w:del>
      <w:ins w:id="74" w:author="Bushel, Pierre (NIH/NIEHS) [E]" w:date="2019-07-03T10:19:00Z">
        <w:r w:rsidR="009F6DCB">
          <w:rPr>
            <w:color w:val="000000"/>
          </w:rPr>
          <w:t xml:space="preserve">significance based on </w:t>
        </w:r>
      </w:ins>
      <w:ins w:id="75" w:author="Bushel, Pierre (NIH/NIEHS) [E]" w:date="2019-07-03T10:20:00Z">
        <w:r w:rsidR="004776E0">
          <w:rPr>
            <w:color w:val="000000"/>
          </w:rPr>
          <w:t xml:space="preserve">bootstrap </w:t>
        </w:r>
      </w:ins>
      <w:ins w:id="76" w:author="Bushel, Pierre (NIH/NIEHS) [E]" w:date="2019-07-03T10:21:00Z">
        <w:r w:rsidR="00426C91">
          <w:rPr>
            <w:color w:val="000000"/>
          </w:rPr>
          <w:t>re</w:t>
        </w:r>
      </w:ins>
      <w:ins w:id="77" w:author="Bushel, Pierre (NIH/NIEHS) [E]" w:date="2019-07-03T10:20:00Z">
        <w:r w:rsidR="004776E0">
          <w:rPr>
            <w:color w:val="000000"/>
          </w:rPr>
          <w:t>sampling</w:t>
        </w:r>
      </w:ins>
      <w:r w:rsidR="00FA64FA">
        <w:rPr>
          <w:color w:val="000000"/>
        </w:rPr>
        <w:t xml:space="preserve">. As such, this creates a bottleneck </w:t>
      </w:r>
      <w:ins w:id="78" w:author="Bushel, Pierre (NIH/NIEHS) [E]" w:date="2019-07-03T10:18:00Z">
        <w:r w:rsidR="009F6DCB">
          <w:rPr>
            <w:color w:val="000000"/>
          </w:rPr>
          <w:t xml:space="preserve">in testable hypotheses </w:t>
        </w:r>
      </w:ins>
      <w:r w:rsidR="00FA64FA">
        <w:rPr>
          <w:color w:val="000000"/>
        </w:rPr>
        <w:t>when swapping in different exogenous variables in the SEM</w:t>
      </w:r>
      <w:ins w:id="79" w:author="Bushel, Pierre (NIH/NIEHS) [E]" w:date="2019-07-03T10:32:00Z">
        <w:r w:rsidR="00793848">
          <w:rPr>
            <w:color w:val="000000"/>
          </w:rPr>
          <w:t xml:space="preserve"> framework</w:t>
        </w:r>
      </w:ins>
      <w:del w:id="80" w:author="Bushel, Pierre (NIH/NIEHS) [E]" w:date="2019-07-03T10:18:00Z">
        <w:r w:rsidR="00FA64FA" w:rsidDel="009F6DCB">
          <w:rPr>
            <w:color w:val="000000"/>
          </w:rPr>
          <w:delText xml:space="preserve"> to test for significance</w:delText>
        </w:r>
      </w:del>
      <w:r w:rsidR="00FA64FA">
        <w:rPr>
          <w:color w:val="000000"/>
        </w:rPr>
        <w:t>. </w:t>
      </w:r>
      <w:del w:id="81" w:author="Bushel, Pierre (NIH/NIEHS) [E]" w:date="2019-07-03T10:26:00Z">
        <w:r w:rsidR="00FA64FA" w:rsidDel="00426C91">
          <w:rPr>
            <w:color w:val="000000"/>
          </w:rPr>
          <w:delText>This work aims to a</w:delText>
        </w:r>
      </w:del>
      <w:ins w:id="82" w:author="Bushel, Pierre (NIH/NIEHS) [E]" w:date="2019-07-03T10:26:00Z">
        <w:r w:rsidR="00426C91">
          <w:rPr>
            <w:color w:val="000000"/>
          </w:rPr>
          <w:t>A</w:t>
        </w:r>
      </w:ins>
      <w:r w:rsidR="00FA64FA">
        <w:rPr>
          <w:color w:val="000000"/>
        </w:rPr>
        <w:t>utomat</w:t>
      </w:r>
      <w:ins w:id="83" w:author="Bushel, Pierre (NIH/NIEHS) [E]" w:date="2019-07-03T10:26:00Z">
        <w:r w:rsidR="00426C91">
          <w:rPr>
            <w:color w:val="000000"/>
          </w:rPr>
          <w:t>ion</w:t>
        </w:r>
      </w:ins>
      <w:del w:id="84" w:author="Bushel, Pierre (NIH/NIEHS) [E]" w:date="2019-07-03T10:26:00Z">
        <w:r w:rsidR="00FA64FA" w:rsidDel="00426C91">
          <w:rPr>
            <w:color w:val="000000"/>
          </w:rPr>
          <w:delText>e</w:delText>
        </w:r>
      </w:del>
      <w:r w:rsidR="00FA64FA">
        <w:rPr>
          <w:color w:val="000000"/>
        </w:rPr>
        <w:t xml:space="preserve"> </w:t>
      </w:r>
      <w:del w:id="85" w:author="Bushel, Pierre (NIH/NIEHS) [E]" w:date="2019-07-03T10:26:00Z">
        <w:r w:rsidR="00FA64FA" w:rsidDel="00426C91">
          <w:rPr>
            <w:color w:val="000000"/>
          </w:rPr>
          <w:delText>and expedite</w:delText>
        </w:r>
      </w:del>
      <w:ins w:id="86" w:author="Bushel, Pierre (NIH/NIEHS) [E]" w:date="2019-07-03T10:26:00Z">
        <w:r w:rsidR="00426C91">
          <w:rPr>
            <w:color w:val="000000"/>
          </w:rPr>
          <w:t>of</w:t>
        </w:r>
      </w:ins>
      <w:r w:rsidR="00FA64FA">
        <w:rPr>
          <w:color w:val="000000"/>
        </w:rPr>
        <w:t xml:space="preserve"> the process </w:t>
      </w:r>
      <w:del w:id="87" w:author="Bushel, Pierre (NIH/NIEHS) [E]" w:date="2019-07-03T10:28:00Z">
        <w:r w:rsidR="00FA64FA" w:rsidDel="00426C91">
          <w:rPr>
            <w:color w:val="000000"/>
          </w:rPr>
          <w:delText xml:space="preserve">in which </w:delText>
        </w:r>
      </w:del>
      <w:del w:id="88" w:author="Bushel, Pierre (NIH/NIEHS) [E]" w:date="2019-07-03T10:22:00Z">
        <w:r w:rsidR="00FA64FA" w:rsidDel="00426C91">
          <w:rPr>
            <w:color w:val="000000"/>
          </w:rPr>
          <w:delText>T-scores</w:delText>
        </w:r>
      </w:del>
      <w:del w:id="89" w:author="Wu, Steve (NIH/NIEHS) [E]" w:date="2019-07-05T15:28:00Z">
        <w:r w:rsidR="00FA64FA" w:rsidDel="00C33C7F">
          <w:rPr>
            <w:color w:val="000000"/>
          </w:rPr>
          <w:delText xml:space="preserve"> </w:delText>
        </w:r>
      </w:del>
      <w:del w:id="90" w:author="Bushel, Pierre (NIH/NIEHS) [E]" w:date="2019-07-03T10:28:00Z">
        <w:r w:rsidR="00FA64FA" w:rsidDel="00426C91">
          <w:rPr>
            <w:color w:val="000000"/>
          </w:rPr>
          <w:delText xml:space="preserve">and </w:delText>
        </w:r>
      </w:del>
      <w:del w:id="91" w:author="Bushel, Pierre (NIH/NIEHS) [E]" w:date="2019-07-03T10:21:00Z">
        <w:r w:rsidR="00FA64FA" w:rsidDel="00426C91">
          <w:rPr>
            <w:color w:val="000000"/>
          </w:rPr>
          <w:delText>negative control</w:delText>
        </w:r>
      </w:del>
      <w:del w:id="92" w:author="Wu, Steve (NIH/NIEHS) [E]" w:date="2019-07-05T15:28:00Z">
        <w:r w:rsidR="00FA64FA" w:rsidDel="00C33C7F">
          <w:rPr>
            <w:color w:val="000000"/>
          </w:rPr>
          <w:delText xml:space="preserve"> </w:delText>
        </w:r>
      </w:del>
      <w:del w:id="93" w:author="Bushel, Pierre (NIH/NIEHS) [E]" w:date="2019-07-03T10:28:00Z">
        <w:r w:rsidR="00FA64FA" w:rsidDel="00426C91">
          <w:rPr>
            <w:color w:val="000000"/>
          </w:rPr>
          <w:delText xml:space="preserve">are </w:delText>
        </w:r>
      </w:del>
      <w:del w:id="94" w:author="Bushel, Pierre (NIH/NIEHS) [E]" w:date="2019-07-03T10:22:00Z">
        <w:r w:rsidR="00FA64FA" w:rsidDel="00426C91">
          <w:rPr>
            <w:color w:val="000000"/>
          </w:rPr>
          <w:delText xml:space="preserve">produced </w:delText>
        </w:r>
      </w:del>
      <w:del w:id="95" w:author="Bushel, Pierre (NIH/NIEHS) [E]" w:date="2019-07-03T10:23:00Z">
        <w:r w:rsidR="00FA64FA" w:rsidDel="00426C91">
          <w:rPr>
            <w:color w:val="000000"/>
          </w:rPr>
          <w:delText xml:space="preserve">in testing </w:delText>
        </w:r>
      </w:del>
      <w:del w:id="96" w:author="Bushel, Pierre (NIH/NIEHS) [E]" w:date="2019-07-03T10:28:00Z">
        <w:r w:rsidR="00FA64FA" w:rsidDel="00426C91">
          <w:rPr>
            <w:color w:val="000000"/>
          </w:rPr>
          <w:delText xml:space="preserve">SEM </w:delText>
        </w:r>
      </w:del>
      <w:del w:id="97" w:author="Bushel, Pierre (NIH/NIEHS) [E]" w:date="2019-07-03T10:24:00Z">
        <w:r w:rsidR="00FA64FA" w:rsidDel="00426C91">
          <w:rPr>
            <w:color w:val="000000"/>
          </w:rPr>
          <w:delText>models by providing an accessible interface to upload necessary microarray, gene signature, and IPA analysis files. Following the results of Rubel et al., the computational methodology will be validated using the GSE58144 cohort</w:delText>
        </w:r>
        <w:r w:rsidR="00211C03" w:rsidDel="00426C91">
          <w:rPr>
            <w:color w:val="000000"/>
          </w:rPr>
          <w:delText>.</w:delText>
        </w:r>
        <w:r w:rsidR="00FA64FA" w:rsidDel="00426C91">
          <w:rPr>
            <w:color w:val="000000"/>
          </w:rPr>
          <w:delText xml:space="preserve"> </w:delText>
        </w:r>
      </w:del>
      <w:ins w:id="98" w:author="Bushel, Pierre (NIH/NIEHS) [E]" w:date="2019-07-03T10:25:00Z">
        <w:del w:id="99" w:author="Wu, Steve (NIH/NIEHS) [E]" w:date="2019-07-05T15:27:00Z">
          <w:r w:rsidR="00426C91" w:rsidDel="00C33C7F">
            <w:rPr>
              <w:color w:val="000000"/>
            </w:rPr>
            <w:delText xml:space="preserve"> </w:delText>
          </w:r>
        </w:del>
      </w:ins>
      <w:del w:id="100" w:author="Bushel, Pierre (NIH/NIEHS) [E]" w:date="2019-07-03T10:28:00Z">
        <w:r w:rsidR="00211C03" w:rsidDel="00426C91">
          <w:rPr>
            <w:color w:val="000000"/>
          </w:rPr>
          <w:delText>O</w:delText>
        </w:r>
        <w:r w:rsidR="00FA64FA" w:rsidDel="00426C91">
          <w:rPr>
            <w:color w:val="000000"/>
          </w:rPr>
          <w:delText xml:space="preserve">ptimizing these bottleneck steps of the path analysis pipeline </w:delText>
        </w:r>
      </w:del>
      <w:r w:rsidR="00FA64FA">
        <w:rPr>
          <w:color w:val="000000"/>
        </w:rPr>
        <w:t xml:space="preserve">will assist in </w:t>
      </w:r>
      <w:r w:rsidR="00211C03">
        <w:rPr>
          <w:color w:val="000000"/>
        </w:rPr>
        <w:t xml:space="preserve">efficiently </w:t>
      </w:r>
      <w:r w:rsidR="00FA64FA">
        <w:rPr>
          <w:color w:val="000000"/>
        </w:rPr>
        <w:t>revealing the biological functioning network, thus predicting which</w:t>
      </w:r>
      <w:r w:rsidR="00211C03">
        <w:rPr>
          <w:color w:val="000000"/>
        </w:rPr>
        <w:t xml:space="preserve"> biological</w:t>
      </w:r>
      <w:r w:rsidR="00FA64FA">
        <w:rPr>
          <w:color w:val="000000"/>
        </w:rPr>
        <w:t xml:space="preserve"> pathways are significant and should be primarily targeted </w:t>
      </w:r>
      <w:r w:rsidR="00211C03">
        <w:rPr>
          <w:color w:val="000000"/>
        </w:rPr>
        <w:t>in</w:t>
      </w:r>
      <w:r w:rsidR="00FA64FA">
        <w:rPr>
          <w:color w:val="000000"/>
        </w:rPr>
        <w:t xml:space="preserve"> future investigation</w:t>
      </w:r>
      <w:r w:rsidR="00211C03">
        <w:rPr>
          <w:color w:val="000000"/>
        </w:rPr>
        <w:t>s</w:t>
      </w:r>
      <w:r w:rsidR="00FA64FA">
        <w:rPr>
          <w:color w:val="000000"/>
        </w:rPr>
        <w:t>.</w:t>
      </w:r>
    </w:p>
    <w:p w14:paraId="1616EB1E" w14:textId="396A732F" w:rsidR="008B1FCA" w:rsidRPr="00FA64FA" w:rsidRDefault="008B1FCA" w:rsidP="00FA64FA">
      <w:pPr>
        <w:pStyle w:val="NormalWeb"/>
        <w:spacing w:before="0" w:beforeAutospacing="0" w:after="0" w:afterAutospacing="0"/>
        <w:rPr>
          <w:color w:val="000000"/>
        </w:rPr>
      </w:pPr>
      <w:r>
        <w:rPr>
          <w:b/>
        </w:rPr>
        <w:t>O</w:t>
      </w:r>
      <w:r w:rsidRPr="00B7189F">
        <w:rPr>
          <w:b/>
        </w:rPr>
        <w:t>bjective:</w:t>
      </w:r>
      <w:r>
        <w:rPr>
          <w:b/>
        </w:rPr>
        <w:t xml:space="preserve"> </w:t>
      </w:r>
      <w:r w:rsidR="00FA64FA">
        <w:rPr>
          <w:color w:val="000000"/>
        </w:rPr>
        <w:t xml:space="preserve">Create </w:t>
      </w:r>
      <w:del w:id="101" w:author="Bushel, Pierre (NIH/NIEHS) [E]" w:date="2019-07-03T10:33:00Z">
        <w:r w:rsidR="00FA64FA" w:rsidDel="00C33671">
          <w:rPr>
            <w:color w:val="000000"/>
          </w:rPr>
          <w:delText xml:space="preserve">an </w:delText>
        </w:r>
      </w:del>
      <w:ins w:id="102" w:author="Bushel, Pierre (NIH/NIEHS) [E]" w:date="2019-07-03T10:33:00Z">
        <w:r w:rsidR="00C33671">
          <w:rPr>
            <w:color w:val="000000"/>
          </w:rPr>
          <w:t xml:space="preserve">a user-friendly </w:t>
        </w:r>
      </w:ins>
      <w:r w:rsidR="00FA64FA">
        <w:rPr>
          <w:color w:val="000000"/>
        </w:rPr>
        <w:t xml:space="preserve">R </w:t>
      </w:r>
      <w:r w:rsidR="00211C03">
        <w:rPr>
          <w:color w:val="000000"/>
        </w:rPr>
        <w:t>S</w:t>
      </w:r>
      <w:r w:rsidR="00FA64FA">
        <w:rPr>
          <w:color w:val="000000"/>
        </w:rPr>
        <w:t xml:space="preserve">hiny app </w:t>
      </w:r>
      <w:r w:rsidR="00211C03">
        <w:rPr>
          <w:color w:val="000000"/>
        </w:rPr>
        <w:t>which will</w:t>
      </w:r>
      <w:del w:id="103" w:author="Bushel, Pierre (NIH/NIEHS) [E]" w:date="2019-07-03T10:34:00Z">
        <w:r w:rsidR="00FA64FA" w:rsidDel="00C33671">
          <w:rPr>
            <w:color w:val="000000"/>
          </w:rPr>
          <w:delText>:</w:delText>
        </w:r>
        <w:r w:rsidR="00FA64FA" w:rsidDel="00C33671">
          <w:delText xml:space="preserve"> </w:delText>
        </w:r>
        <w:r w:rsidR="00FA64FA" w:rsidDel="00C33671">
          <w:rPr>
            <w:color w:val="000000"/>
          </w:rPr>
          <w:delText xml:space="preserve">allow for </w:delText>
        </w:r>
        <w:r w:rsidR="00211C03" w:rsidDel="00C33671">
          <w:rPr>
            <w:color w:val="000000"/>
          </w:rPr>
          <w:delText>upload</w:delText>
        </w:r>
        <w:r w:rsidR="00FA64FA" w:rsidDel="00C33671">
          <w:rPr>
            <w:color w:val="000000"/>
          </w:rPr>
          <w:delText xml:space="preserve"> of </w:delText>
        </w:r>
      </w:del>
      <w:ins w:id="104" w:author="Bushel, Pierre (NIH/NIEHS) [E]" w:date="2019-07-03T10:34:00Z">
        <w:r w:rsidR="00C33671">
          <w:rPr>
            <w:color w:val="000000"/>
          </w:rPr>
          <w:t xml:space="preserve"> analyze </w:t>
        </w:r>
      </w:ins>
      <w:del w:id="105" w:author="Wu, Steve (NIH/NIEHS) [E]" w:date="2019-07-05T15:28:00Z">
        <w:r w:rsidR="00FA64FA" w:rsidDel="00C33C7F">
          <w:rPr>
            <w:color w:val="000000"/>
          </w:rPr>
          <w:delText>microarray</w:delText>
        </w:r>
      </w:del>
      <w:ins w:id="106" w:author="Bushel, Pierre (NIH/NIEHS) [E]" w:date="2019-07-03T10:34:00Z">
        <w:del w:id="107" w:author="Wu, Steve (NIH/NIEHS) [E]" w:date="2019-07-05T15:28:00Z">
          <w:r w:rsidR="00C33671" w:rsidDel="00C33C7F">
            <w:rPr>
              <w:color w:val="000000"/>
            </w:rPr>
            <w:delText xml:space="preserve"> </w:delText>
          </w:r>
        </w:del>
      </w:ins>
      <w:ins w:id="108" w:author="Wu, Steve (NIH/NIEHS) [E]" w:date="2019-07-05T15:28:00Z">
        <w:r w:rsidR="00C33C7F">
          <w:rPr>
            <w:color w:val="000000"/>
          </w:rPr>
          <w:t xml:space="preserve">genomic </w:t>
        </w:r>
      </w:ins>
      <w:ins w:id="109" w:author="Bushel, Pierre (NIH/NIEHS) [E]" w:date="2019-07-03T10:34:00Z">
        <w:r w:rsidR="00C33671">
          <w:rPr>
            <w:color w:val="000000"/>
          </w:rPr>
          <w:t>data to generate</w:t>
        </w:r>
      </w:ins>
      <w:del w:id="110" w:author="Bushel, Pierre (NIH/NIEHS) [E]" w:date="2019-07-03T10:34:00Z">
        <w:r w:rsidR="00FA64FA" w:rsidDel="00C33671">
          <w:rPr>
            <w:color w:val="000000"/>
          </w:rPr>
          <w:delText>,</w:delText>
        </w:r>
      </w:del>
      <w:r w:rsidR="00FA64FA">
        <w:rPr>
          <w:color w:val="000000"/>
        </w:rPr>
        <w:t xml:space="preserve"> gene signature</w:t>
      </w:r>
      <w:ins w:id="111" w:author="Bushel, Pierre (NIH/NIEHS) [E]" w:date="2019-07-03T10:34:00Z">
        <w:r w:rsidR="00C33671">
          <w:rPr>
            <w:color w:val="000000"/>
          </w:rPr>
          <w:t>s</w:t>
        </w:r>
      </w:ins>
      <w:del w:id="112" w:author="Bushel, Pierre (NIH/NIEHS) [E]" w:date="2019-07-03T10:35:00Z">
        <w:r w:rsidR="00FA64FA" w:rsidDel="00C33671">
          <w:rPr>
            <w:color w:val="000000"/>
          </w:rPr>
          <w:delText>,</w:delText>
        </w:r>
      </w:del>
      <w:r w:rsidR="00FA64FA">
        <w:rPr>
          <w:color w:val="000000"/>
        </w:rPr>
        <w:t xml:space="preserve"> </w:t>
      </w:r>
      <w:del w:id="113" w:author="Wu, Steve (NIH/NIEHS) [E]" w:date="2019-07-05T15:34:00Z">
        <w:r w:rsidR="00FA64FA" w:rsidDel="00C33C7F">
          <w:rPr>
            <w:color w:val="000000"/>
          </w:rPr>
          <w:delText>and IPA analysis files</w:delText>
        </w:r>
      </w:del>
      <w:ins w:id="114" w:author="Bushel, Pierre (NIH/NIEHS) [E]" w:date="2019-07-03T10:35:00Z">
        <w:del w:id="115" w:author="Wu, Steve (NIH/NIEHS) [E]" w:date="2019-07-05T15:34:00Z">
          <w:r w:rsidR="00C33671" w:rsidDel="00C33C7F">
            <w:rPr>
              <w:color w:val="000000"/>
            </w:rPr>
            <w:delText>assoc</w:delText>
          </w:r>
        </w:del>
      </w:ins>
      <w:ins w:id="116" w:author="Bushel, Pierre (NIH/NIEHS) [E]" w:date="2019-07-03T10:39:00Z">
        <w:del w:id="117" w:author="Wu, Steve (NIH/NIEHS) [E]" w:date="2019-07-05T15:34:00Z">
          <w:r w:rsidR="0065190A" w:rsidDel="00C33C7F">
            <w:rPr>
              <w:color w:val="000000"/>
            </w:rPr>
            <w:delText>i</w:delText>
          </w:r>
        </w:del>
      </w:ins>
      <w:ins w:id="118" w:author="Bushel, Pierre (NIH/NIEHS) [E]" w:date="2019-07-03T10:35:00Z">
        <w:del w:id="119" w:author="Wu, Steve (NIH/NIEHS) [E]" w:date="2019-07-05T15:34:00Z">
          <w:r w:rsidR="00C33671" w:rsidDel="00C33C7F">
            <w:rPr>
              <w:color w:val="000000"/>
            </w:rPr>
            <w:delText xml:space="preserve">ate them with upstream regulators </w:delText>
          </w:r>
        </w:del>
        <w:r w:rsidR="00C33671">
          <w:rPr>
            <w:color w:val="000000"/>
          </w:rPr>
          <w:t xml:space="preserve">for </w:t>
        </w:r>
      </w:ins>
      <w:ins w:id="120" w:author="Bushel, Pierre (NIH/NIEHS) [E]" w:date="2019-07-03T10:40:00Z">
        <w:r w:rsidR="0065190A">
          <w:rPr>
            <w:color w:val="000000"/>
          </w:rPr>
          <w:t xml:space="preserve">application to </w:t>
        </w:r>
      </w:ins>
      <w:ins w:id="121" w:author="Bushel, Pierre (NIH/NIEHS) [E]" w:date="2019-07-03T10:42:00Z">
        <w:r w:rsidR="005745CB">
          <w:rPr>
            <w:color w:val="000000"/>
          </w:rPr>
          <w:t xml:space="preserve">an </w:t>
        </w:r>
      </w:ins>
      <w:ins w:id="122" w:author="Bushel, Pierre (NIH/NIEHS) [E]" w:date="2019-07-03T10:35:00Z">
        <w:r w:rsidR="00C33671">
          <w:rPr>
            <w:color w:val="000000"/>
          </w:rPr>
          <w:t>SEM</w:t>
        </w:r>
      </w:ins>
      <w:del w:id="123" w:author="Bushel, Pierre (NIH/NIEHS) [E]" w:date="2019-07-03T10:42:00Z">
        <w:r w:rsidR="00FA64FA" w:rsidDel="005745CB">
          <w:delText xml:space="preserve">; </w:delText>
        </w:r>
      </w:del>
      <w:ins w:id="124" w:author="Bushel, Pierre (NIH/NIEHS) [E]" w:date="2019-07-03T10:42:00Z">
        <w:r w:rsidR="005745CB">
          <w:t xml:space="preserve">. </w:t>
        </w:r>
      </w:ins>
      <w:del w:id="125" w:author="Bushel, Pierre (NIH/NIEHS) [E]" w:date="2019-07-03T10:43:00Z">
        <w:r w:rsidR="00FA64FA" w:rsidDel="005745CB">
          <w:rPr>
            <w:color w:val="000000"/>
          </w:rPr>
          <w:delText xml:space="preserve">automate and expedite T-score generation processes; </w:delText>
        </w:r>
        <w:r w:rsidR="00FA64FA" w:rsidDel="005745CB">
          <w:delText xml:space="preserve">perform </w:delText>
        </w:r>
        <w:r w:rsidR="00FA64FA" w:rsidDel="005745CB">
          <w:rPr>
            <w:color w:val="000000"/>
          </w:rPr>
          <w:delText>b</w:delText>
        </w:r>
      </w:del>
      <w:ins w:id="126" w:author="Bushel, Pierre (NIH/NIEHS) [E]" w:date="2019-07-03T10:43:00Z">
        <w:del w:id="127" w:author="Wu, Steve (NIH/NIEHS) [E]" w:date="2019-07-05T15:52:00Z">
          <w:r w:rsidR="005745CB" w:rsidDel="002C067D">
            <w:rPr>
              <w:color w:val="000000"/>
            </w:rPr>
            <w:delText>B</w:delText>
          </w:r>
        </w:del>
      </w:ins>
      <w:del w:id="128" w:author="Wu, Steve (NIH/NIEHS) [E]" w:date="2019-07-05T15:52:00Z">
        <w:r w:rsidR="00FA64FA" w:rsidDel="002C067D">
          <w:rPr>
            <w:color w:val="000000"/>
          </w:rPr>
          <w:delText xml:space="preserve">ootstrap </w:delText>
        </w:r>
      </w:del>
      <w:ins w:id="129" w:author="Bushel, Pierre (NIH/NIEHS) [E]" w:date="2019-07-03T10:43:00Z">
        <w:del w:id="130" w:author="Wu, Steve (NIH/NIEHS) [E]" w:date="2019-07-05T15:52:00Z">
          <w:r w:rsidR="005745CB" w:rsidDel="002C067D">
            <w:rPr>
              <w:color w:val="000000"/>
            </w:rPr>
            <w:delText xml:space="preserve">resampling of the data is run in </w:delText>
          </w:r>
        </w:del>
      </w:ins>
      <w:del w:id="131" w:author="Wu, Steve (NIH/NIEHS) [E]" w:date="2019-07-05T15:52:00Z">
        <w:r w:rsidR="00FA64FA" w:rsidDel="002C067D">
          <w:rPr>
            <w:color w:val="000000"/>
          </w:rPr>
          <w:delText>parallel runs for</w:delText>
        </w:r>
      </w:del>
      <w:ins w:id="132" w:author="Bushel, Pierre (NIH/NIEHS) [E]" w:date="2019-07-03T10:43:00Z">
        <w:del w:id="133" w:author="Wu, Steve (NIH/NIEHS) [E]" w:date="2019-07-05T15:52:00Z">
          <w:r w:rsidR="005745CB" w:rsidDel="002C067D">
            <w:rPr>
              <w:color w:val="000000"/>
            </w:rPr>
            <w:delText>to</w:delText>
          </w:r>
        </w:del>
      </w:ins>
      <w:del w:id="134" w:author="Wu, Steve (NIH/NIEHS) [E]" w:date="2019-07-05T15:52:00Z">
        <w:r w:rsidR="00FA64FA" w:rsidDel="002C067D">
          <w:rPr>
            <w:color w:val="000000"/>
          </w:rPr>
          <w:delText xml:space="preserve"> negative control</w:delText>
        </w:r>
      </w:del>
      <w:ins w:id="135" w:author="Bushel, Pierre (NIH/NIEHS) [E]" w:date="2019-07-03T10:43:00Z">
        <w:del w:id="136" w:author="Wu, Steve (NIH/NIEHS) [E]" w:date="2019-07-05T15:52:00Z">
          <w:r w:rsidR="005745CB" w:rsidDel="002C067D">
            <w:rPr>
              <w:color w:val="000000"/>
            </w:rPr>
            <w:delText xml:space="preserve">assess significance of </w:delText>
          </w:r>
        </w:del>
      </w:ins>
      <w:ins w:id="137" w:author="Bushel, Pierre (NIH/NIEHS) [E]" w:date="2019-07-03T10:44:00Z">
        <w:del w:id="138" w:author="Wu, Steve (NIH/NIEHS) [E]" w:date="2019-07-05T15:52:00Z">
          <w:r w:rsidR="005745CB" w:rsidDel="002C067D">
            <w:rPr>
              <w:color w:val="000000"/>
            </w:rPr>
            <w:delText>the modeling</w:delText>
          </w:r>
        </w:del>
      </w:ins>
      <w:del w:id="139" w:author="Wu, Steve (NIH/NIEHS) [E]" w:date="2019-07-05T15:52:00Z">
        <w:r w:rsidR="00FA64FA" w:rsidDel="002C067D">
          <w:rPr>
            <w:color w:val="000000"/>
          </w:rPr>
          <w:delText xml:space="preserve">; </w:delText>
        </w:r>
      </w:del>
      <w:ins w:id="140" w:author="Bushel, Pierre (NIH/NIEHS) [E]" w:date="2019-07-03T10:44:00Z">
        <w:del w:id="141" w:author="Wu, Steve (NIH/NIEHS) [E]" w:date="2019-07-05T15:52:00Z">
          <w:r w:rsidR="005745CB" w:rsidDel="002C067D">
            <w:rPr>
              <w:color w:val="000000"/>
            </w:rPr>
            <w:delText xml:space="preserve">. </w:delText>
          </w:r>
        </w:del>
      </w:ins>
      <w:del w:id="142" w:author="Wu, Steve (NIH/NIEHS) [E]" w:date="2019-07-05T15:52:00Z">
        <w:r w:rsidR="00FA64FA" w:rsidDel="002C067D">
          <w:rPr>
            <w:color w:val="000000"/>
          </w:rPr>
          <w:delText>generate SEM models for</w:delText>
        </w:r>
      </w:del>
      <w:ins w:id="143" w:author="Bushel, Pierre (NIH/NIEHS) [E]" w:date="2019-07-03T10:44:00Z">
        <w:del w:id="144" w:author="Wu, Steve (NIH/NIEHS) [E]" w:date="2019-07-05T15:52:00Z">
          <w:r w:rsidR="005745CB" w:rsidDel="002C067D">
            <w:rPr>
              <w:color w:val="000000"/>
            </w:rPr>
            <w:delText xml:space="preserve">Inferred regulatory networks are </w:delText>
          </w:r>
        </w:del>
      </w:ins>
      <w:ins w:id="145" w:author="Bushel, Pierre (NIH/NIEHS) [E]" w:date="2019-07-03T10:45:00Z">
        <w:del w:id="146" w:author="Wu, Steve (NIH/NIEHS) [E]" w:date="2019-07-05T15:52:00Z">
          <w:r w:rsidR="005745CB" w:rsidDel="002C067D">
            <w:rPr>
              <w:color w:val="000000"/>
            </w:rPr>
            <w:delText>revealed and</w:delText>
          </w:r>
        </w:del>
      </w:ins>
      <w:del w:id="147" w:author="Wu, Steve (NIH/NIEHS) [E]" w:date="2019-07-05T15:52:00Z">
        <w:r w:rsidR="00FA64FA" w:rsidDel="002C067D">
          <w:rPr>
            <w:color w:val="000000"/>
          </w:rPr>
          <w:delText xml:space="preserve"> visualization</w:delText>
        </w:r>
      </w:del>
      <w:ins w:id="148" w:author="Bushel, Pierre (NIH/NIEHS) [E]" w:date="2019-07-03T10:45:00Z">
        <w:del w:id="149" w:author="Wu, Steve (NIH/NIEHS) [E]" w:date="2019-07-05T15:52:00Z">
          <w:r w:rsidR="005745CB" w:rsidDel="002C067D">
            <w:rPr>
              <w:color w:val="000000"/>
            </w:rPr>
            <w:delText xml:space="preserve">visualized </w:delText>
          </w:r>
        </w:del>
      </w:ins>
      <w:ins w:id="150" w:author="Bushel, Pierre (NIH/NIEHS) [E]" w:date="2019-07-03T10:47:00Z">
        <w:del w:id="151" w:author="Wu, Steve (NIH/NIEHS) [E]" w:date="2019-07-05T15:52:00Z">
          <w:r w:rsidR="005745CB" w:rsidDel="002C067D">
            <w:rPr>
              <w:color w:val="000000"/>
            </w:rPr>
            <w:delText xml:space="preserve">through significant </w:delText>
          </w:r>
        </w:del>
      </w:ins>
      <w:ins w:id="152" w:author="Bushel, Pierre (NIH/NIEHS) [E]" w:date="2019-07-03T10:48:00Z">
        <w:del w:id="153" w:author="Wu, Steve (NIH/NIEHS) [E]" w:date="2019-07-05T15:52:00Z">
          <w:r w:rsidR="005745CB" w:rsidDel="002C067D">
            <w:rPr>
              <w:color w:val="000000"/>
            </w:rPr>
            <w:delText>gene interactions</w:delText>
          </w:r>
        </w:del>
      </w:ins>
      <w:del w:id="154" w:author="Wu, Steve (NIH/NIEHS) [E]" w:date="2019-07-05T15:52:00Z">
        <w:r w:rsidR="00FA64FA" w:rsidDel="002C067D">
          <w:rPr>
            <w:color w:val="000000"/>
          </w:rPr>
          <w:delText>; be user-friendly</w:delText>
        </w:r>
        <w:r w:rsidR="00211C03" w:rsidDel="002C067D">
          <w:rPr>
            <w:color w:val="000000"/>
          </w:rPr>
          <w:delText>.</w:delText>
        </w:r>
      </w:del>
      <w:ins w:id="155" w:author="Bushel, Pierre (NIH/NIEHS) [E]" w:date="2019-07-03T10:54:00Z">
        <w:del w:id="156" w:author="Wu, Steve (NIH/NIEHS) [E]" w:date="2019-07-05T15:52:00Z">
          <w:r w:rsidR="00915DB5" w:rsidDel="002C067D">
            <w:rPr>
              <w:color w:val="000000"/>
            </w:rPr>
            <w:delText xml:space="preserve">  We test the app on a real data set </w:delText>
          </w:r>
        </w:del>
      </w:ins>
      <w:ins w:id="157" w:author="Bushel, Pierre (NIH/NIEHS) [E]" w:date="2019-07-03T10:58:00Z">
        <w:del w:id="158" w:author="Wu, Steve (NIH/NIEHS) [E]" w:date="2019-07-05T15:52:00Z">
          <w:r w:rsidR="00915DB5" w:rsidDel="002C067D">
            <w:rPr>
              <w:color w:val="000000"/>
            </w:rPr>
            <w:delText>of gene expression signature</w:delText>
          </w:r>
        </w:del>
      </w:ins>
      <w:ins w:id="159" w:author="Bushel, Pierre (NIH/NIEHS) [E]" w:date="2019-07-03T10:59:00Z">
        <w:del w:id="160" w:author="Wu, Steve (NIH/NIEHS) [E]" w:date="2019-07-05T15:52:00Z">
          <w:r w:rsidR="00915DB5" w:rsidDel="002C067D">
            <w:rPr>
              <w:color w:val="000000"/>
            </w:rPr>
            <w:delText xml:space="preserve">s of recurrent implant failure following </w:delText>
          </w:r>
        </w:del>
      </w:ins>
      <w:ins w:id="161" w:author="Bushel, Pierre (NIH/NIEHS) [E]" w:date="2019-07-03T12:21:00Z">
        <w:del w:id="162" w:author="Wu, Steve (NIH/NIEHS) [E]" w:date="2019-07-05T15:52:00Z">
          <w:r w:rsidR="00F65B41" w:rsidRPr="00F65B41" w:rsidDel="002C067D">
            <w:rPr>
              <w:i/>
              <w:color w:val="000000"/>
              <w:rPrChange w:id="163" w:author="Bushel, Pierre (NIH/NIEHS) [E]" w:date="2019-07-03T12:21:00Z">
                <w:rPr>
                  <w:color w:val="000000"/>
                </w:rPr>
              </w:rPrChange>
            </w:rPr>
            <w:delText>in vi</w:delText>
          </w:r>
        </w:del>
      </w:ins>
      <w:ins w:id="164" w:author="Bushel, Pierre (NIH/NIEHS) [E]" w:date="2019-07-03T12:23:00Z">
        <w:del w:id="165" w:author="Wu, Steve (NIH/NIEHS) [E]" w:date="2019-07-05T15:52:00Z">
          <w:r w:rsidR="00C948E2" w:rsidDel="002C067D">
            <w:rPr>
              <w:i/>
              <w:color w:val="000000"/>
            </w:rPr>
            <w:delText>tro</w:delText>
          </w:r>
        </w:del>
      </w:ins>
      <w:ins w:id="166" w:author="Bushel, Pierre (NIH/NIEHS) [E]" w:date="2019-07-03T12:21:00Z">
        <w:del w:id="167" w:author="Wu, Steve (NIH/NIEHS) [E]" w:date="2019-07-05T15:52:00Z">
          <w:r w:rsidR="00F65B41" w:rsidDel="002C067D">
            <w:rPr>
              <w:color w:val="000000"/>
            </w:rPr>
            <w:delText xml:space="preserve"> fertilization</w:delText>
          </w:r>
          <w:r w:rsidR="00C948E2" w:rsidDel="002C067D">
            <w:rPr>
              <w:color w:val="000000"/>
            </w:rPr>
            <w:delText xml:space="preserve"> and show that the SEM frameworks extracts a regulator</w:delText>
          </w:r>
        </w:del>
      </w:ins>
      <w:ins w:id="168" w:author="Bushel, Pierre (NIH/NIEHS) [E]" w:date="2019-07-03T12:22:00Z">
        <w:del w:id="169" w:author="Wu, Steve (NIH/NIEHS) [E]" w:date="2019-07-05T15:52:00Z">
          <w:r w:rsidR="00C948E2" w:rsidDel="002C067D">
            <w:rPr>
              <w:color w:val="000000"/>
            </w:rPr>
            <w:delText xml:space="preserve">y network where </w:delText>
          </w:r>
        </w:del>
      </w:ins>
      <w:ins w:id="170" w:author="Bushel, Pierre (NIH/NIEHS) [E]" w:date="2019-07-03T12:23:00Z">
        <w:del w:id="171" w:author="Wu, Steve (NIH/NIEHS) [E]" w:date="2019-07-05T15:52:00Z">
          <w:r w:rsidR="00C948E2" w:rsidRPr="00ED04AF" w:rsidDel="002C067D">
            <w:rPr>
              <w:i/>
              <w:color w:val="000000"/>
              <w:rPrChange w:id="172" w:author="Bushel, Pierre (NIH/NIEHS) [E]" w:date="2019-07-03T12:26:00Z">
                <w:rPr>
                  <w:color w:val="000000"/>
                </w:rPr>
              </w:rPrChange>
            </w:rPr>
            <w:delText>in silico</w:delText>
          </w:r>
          <w:r w:rsidR="00C948E2" w:rsidDel="002C067D">
            <w:rPr>
              <w:color w:val="000000"/>
            </w:rPr>
            <w:delText xml:space="preserve"> </w:delText>
          </w:r>
        </w:del>
      </w:ins>
      <w:ins w:id="173" w:author="Bushel, Pierre (NIH/NIEHS) [E]" w:date="2019-07-03T12:27:00Z">
        <w:del w:id="174" w:author="Wu, Steve (NIH/NIEHS) [E]" w:date="2019-07-05T15:52:00Z">
          <w:r w:rsidR="00ED04AF" w:rsidDel="002C067D">
            <w:rPr>
              <w:color w:val="000000"/>
            </w:rPr>
            <w:delText>altera</w:delText>
          </w:r>
        </w:del>
      </w:ins>
      <w:ins w:id="175" w:author="Bushel, Pierre (NIH/NIEHS) [E]" w:date="2019-07-03T12:28:00Z">
        <w:del w:id="176" w:author="Wu, Steve (NIH/NIEHS) [E]" w:date="2019-07-05T15:52:00Z">
          <w:r w:rsidR="00ED04AF" w:rsidDel="002C067D">
            <w:rPr>
              <w:color w:val="000000"/>
            </w:rPr>
            <w:delText xml:space="preserve">tion of latent gene interactions disrupts </w:delText>
          </w:r>
        </w:del>
      </w:ins>
      <w:ins w:id="177" w:author="Bushel, Pierre (NIH/NIEHS) [E]" w:date="2019-07-03T12:26:00Z">
        <w:del w:id="178" w:author="Wu, Steve (NIH/NIEHS) [E]" w:date="2019-07-05T15:52:00Z">
          <w:r w:rsidR="00ED04AF" w:rsidDel="002C067D">
            <w:rPr>
              <w:color w:val="000000"/>
            </w:rPr>
            <w:delText xml:space="preserve">the </w:delText>
          </w:r>
          <w:r w:rsidR="00ED04AF" w:rsidRPr="00ED04AF" w:rsidDel="002C067D">
            <w:rPr>
              <w:color w:val="000000"/>
            </w:rPr>
            <w:delText>progesterone receptor</w:delText>
          </w:r>
          <w:r w:rsidR="00ED04AF" w:rsidDel="002C067D">
            <w:rPr>
              <w:color w:val="000000"/>
            </w:rPr>
            <w:delText xml:space="preserve"> pathway </w:delText>
          </w:r>
        </w:del>
      </w:ins>
      <w:ins w:id="179" w:author="Bushel, Pierre (NIH/NIEHS) [E]" w:date="2019-07-03T12:28:00Z">
        <w:del w:id="180" w:author="Wu, Steve (NIH/NIEHS) [E]" w:date="2019-07-05T15:52:00Z">
          <w:r w:rsidR="00ED04AF" w:rsidDel="002C067D">
            <w:rPr>
              <w:color w:val="000000"/>
            </w:rPr>
            <w:delText xml:space="preserve">in </w:delText>
          </w:r>
        </w:del>
      </w:ins>
      <w:ins w:id="181" w:author="Bushel, Pierre (NIH/NIEHS) [E]" w:date="2019-07-03T12:29:00Z">
        <w:del w:id="182" w:author="Wu, Steve (NIH/NIEHS) [E]" w:date="2019-07-05T15:52:00Z">
          <w:r w:rsidR="00ED04AF" w:rsidDel="002C067D">
            <w:rPr>
              <w:color w:val="000000"/>
            </w:rPr>
            <w:delText xml:space="preserve">the </w:delText>
          </w:r>
        </w:del>
      </w:ins>
      <w:ins w:id="183" w:author="Bushel, Pierre (NIH/NIEHS) [E]" w:date="2019-07-03T12:28:00Z">
        <w:del w:id="184" w:author="Wu, Steve (NIH/NIEHS) [E]" w:date="2019-07-05T15:52:00Z">
          <w:r w:rsidR="00ED04AF" w:rsidDel="002C067D">
            <w:rPr>
              <w:color w:val="000000"/>
            </w:rPr>
            <w:delText>uterus</w:delText>
          </w:r>
        </w:del>
      </w:ins>
      <w:ins w:id="185" w:author="Bushel, Pierre (NIH/NIEHS) [E]" w:date="2019-07-03T12:30:00Z">
        <w:del w:id="186" w:author="Wu, Steve (NIH/NIEHS) [E]" w:date="2019-07-05T15:52:00Z">
          <w:r w:rsidR="00C7206B" w:rsidDel="002C067D">
            <w:rPr>
              <w:color w:val="000000"/>
            </w:rPr>
            <w:delText xml:space="preserve"> of pregnant mice</w:delText>
          </w:r>
        </w:del>
      </w:ins>
      <w:ins w:id="187" w:author="Bushel, Pierre (NIH/NIEHS) [E]" w:date="2019-07-03T12:21:00Z">
        <w:del w:id="188" w:author="Wu, Steve (NIH/NIEHS) [E]" w:date="2019-07-05T15:52:00Z">
          <w:r w:rsidR="00F65B41" w:rsidDel="002C067D">
            <w:rPr>
              <w:color w:val="000000"/>
            </w:rPr>
            <w:delText>.</w:delText>
          </w:r>
        </w:del>
      </w:ins>
    </w:p>
    <w:p w14:paraId="5BD6A4F6" w14:textId="4CDAC11F" w:rsidR="00A86D2A" w:rsidRPr="0077172D" w:rsidRDefault="008B1FCA" w:rsidP="0077172D">
      <w:pPr>
        <w:pStyle w:val="NormalWeb"/>
        <w:spacing w:before="0" w:beforeAutospacing="0" w:after="0" w:afterAutospacing="0"/>
      </w:pPr>
      <w:r>
        <w:rPr>
          <w:b/>
        </w:rPr>
        <w:t>M</w:t>
      </w:r>
      <w:r w:rsidRPr="00B7189F">
        <w:rPr>
          <w:b/>
        </w:rPr>
        <w:t>ethods:</w:t>
      </w:r>
      <w:r>
        <w:rPr>
          <w:b/>
        </w:rPr>
        <w:t xml:space="preserve"> </w:t>
      </w:r>
      <w:r w:rsidR="00951BC7">
        <w:rPr>
          <w:color w:val="000000"/>
        </w:rPr>
        <w:t xml:space="preserve">Open-source </w:t>
      </w:r>
      <w:r w:rsidR="0077172D">
        <w:rPr>
          <w:color w:val="000000"/>
        </w:rPr>
        <w:t>R</w:t>
      </w:r>
      <w:r w:rsidR="00951BC7">
        <w:rPr>
          <w:color w:val="000000"/>
        </w:rPr>
        <w:t xml:space="preserve"> and R Shiny were used for calculations and presentation</w:t>
      </w:r>
      <w:r w:rsidR="0077172D">
        <w:rPr>
          <w:color w:val="000000"/>
        </w:rPr>
        <w:t>.</w:t>
      </w:r>
      <w:r w:rsidR="00527B19">
        <w:rPr>
          <w:color w:val="000000"/>
        </w:rPr>
        <w:t xml:space="preserve"> </w:t>
      </w:r>
      <w:r w:rsidR="0077172D">
        <w:rPr>
          <w:color w:val="000000"/>
        </w:rPr>
        <w:t xml:space="preserve">The microarray data file </w:t>
      </w:r>
      <w:r w:rsidR="00211C03">
        <w:rPr>
          <w:color w:val="000000"/>
        </w:rPr>
        <w:t>is</w:t>
      </w:r>
      <w:r w:rsidR="0077172D">
        <w:rPr>
          <w:color w:val="000000"/>
        </w:rPr>
        <w:t xml:space="preserve"> normalized by </w:t>
      </w:r>
      <w:r w:rsidR="00951BC7">
        <w:rPr>
          <w:color w:val="000000"/>
        </w:rPr>
        <w:t>keeping only the</w:t>
      </w:r>
      <w:r w:rsidR="0077172D">
        <w:rPr>
          <w:color w:val="000000"/>
        </w:rPr>
        <w:t xml:space="preserve"> probe with the highest variation for </w:t>
      </w:r>
      <w:del w:id="189" w:author="Bushel, Pierre (NIH/NIEHS) [E]" w:date="2019-07-03T10:49:00Z">
        <w:r w:rsidR="0077172D" w:rsidDel="00A977AD">
          <w:rPr>
            <w:color w:val="000000"/>
          </w:rPr>
          <w:delText xml:space="preserve">repeat </w:delText>
        </w:r>
      </w:del>
      <w:ins w:id="190" w:author="Bushel, Pierre (NIH/NIEHS) [E]" w:date="2019-07-03T10:49:00Z">
        <w:r w:rsidR="00A977AD">
          <w:rPr>
            <w:color w:val="000000"/>
          </w:rPr>
          <w:t xml:space="preserve">replicate </w:t>
        </w:r>
      </w:ins>
      <w:r w:rsidR="0077172D">
        <w:rPr>
          <w:color w:val="000000"/>
        </w:rPr>
        <w:t xml:space="preserve">genes and centering to the median across the </w:t>
      </w:r>
      <w:ins w:id="191" w:author="Bushel, Pierre (NIH/NIEHS) [E]" w:date="2019-07-03T10:49:00Z">
        <w:r w:rsidR="00A977AD">
          <w:rPr>
            <w:color w:val="000000"/>
          </w:rPr>
          <w:t xml:space="preserve">genes on the </w:t>
        </w:r>
      </w:ins>
      <w:r w:rsidR="0077172D">
        <w:rPr>
          <w:color w:val="000000"/>
        </w:rPr>
        <w:t>array</w:t>
      </w:r>
      <w:del w:id="192" w:author="Bushel, Pierre (NIH/NIEHS) [E]" w:date="2019-07-03T10:49:00Z">
        <w:r w:rsidR="0077172D" w:rsidDel="00A977AD">
          <w:rPr>
            <w:color w:val="000000"/>
          </w:rPr>
          <w:delText xml:space="preserve"> variables</w:delText>
        </w:r>
      </w:del>
      <w:r w:rsidR="0077172D">
        <w:rPr>
          <w:color w:val="000000"/>
        </w:rPr>
        <w:t xml:space="preserve">. </w:t>
      </w:r>
      <w:del w:id="193" w:author="Bushel, Pierre (NIH/NIEHS) [E]" w:date="2019-07-03T10:49:00Z">
        <w:r w:rsidR="0077172D" w:rsidDel="00A977AD">
          <w:rPr>
            <w:color w:val="000000"/>
          </w:rPr>
          <w:delText xml:space="preserve">The </w:delText>
        </w:r>
      </w:del>
      <w:ins w:id="194" w:author="Bushel, Pierre (NIH/NIEHS) [E]" w:date="2019-07-03T10:49:00Z">
        <w:r w:rsidR="00A977AD">
          <w:rPr>
            <w:color w:val="000000"/>
          </w:rPr>
          <w:t xml:space="preserve">A </w:t>
        </w:r>
      </w:ins>
      <w:r w:rsidR="0077172D">
        <w:rPr>
          <w:color w:val="000000"/>
        </w:rPr>
        <w:t xml:space="preserve">T-score </w:t>
      </w:r>
      <w:ins w:id="195" w:author="Bushel, Pierre (NIH/NIEHS) [E]" w:date="2019-07-03T10:50:00Z">
        <w:r w:rsidR="00A977AD">
          <w:rPr>
            <w:color w:val="000000"/>
          </w:rPr>
          <w:t xml:space="preserve">is calculated for each </w:t>
        </w:r>
      </w:ins>
      <w:r w:rsidR="0077172D">
        <w:rPr>
          <w:color w:val="000000"/>
        </w:rPr>
        <w:t xml:space="preserve">gene </w:t>
      </w:r>
      <w:del w:id="196" w:author="Bushel, Pierre (NIH/NIEHS) [E]" w:date="2019-07-03T10:50:00Z">
        <w:r w:rsidR="0077172D" w:rsidDel="00A977AD">
          <w:rPr>
            <w:color w:val="000000"/>
          </w:rPr>
          <w:delText xml:space="preserve">signature score </w:delText>
        </w:r>
        <w:r w:rsidR="00211C03" w:rsidDel="00A977AD">
          <w:rPr>
            <w:color w:val="000000"/>
          </w:rPr>
          <w:delText>is</w:delText>
        </w:r>
        <w:r w:rsidR="0077172D" w:rsidDel="00A977AD">
          <w:rPr>
            <w:color w:val="000000"/>
          </w:rPr>
          <w:delText xml:space="preserve"> calculated </w:delText>
        </w:r>
      </w:del>
      <w:r w:rsidR="0077172D">
        <w:rPr>
          <w:color w:val="000000"/>
        </w:rPr>
        <w:t xml:space="preserve">by first finding overlap of genes between the gene signature and microarray files, then by separating the </w:t>
      </w:r>
      <w:del w:id="197" w:author="Wu, Steve (NIH/NIEHS) [E]" w:date="2019-07-05T15:38:00Z">
        <w:r w:rsidR="0077172D" w:rsidDel="00204652">
          <w:rPr>
            <w:color w:val="000000"/>
          </w:rPr>
          <w:delText>signature-</w:delText>
        </w:r>
      </w:del>
      <w:r w:rsidR="0077172D">
        <w:rPr>
          <w:color w:val="000000"/>
        </w:rPr>
        <w:t xml:space="preserve">induced (high) and </w:t>
      </w:r>
      <w:del w:id="198" w:author="Wu, Steve (NIH/NIEHS) [E]" w:date="2019-07-05T15:38:00Z">
        <w:r w:rsidR="0077172D" w:rsidDel="00204652">
          <w:rPr>
            <w:color w:val="000000"/>
          </w:rPr>
          <w:delText>signature-</w:delText>
        </w:r>
      </w:del>
      <w:r w:rsidR="0077172D">
        <w:rPr>
          <w:color w:val="000000"/>
        </w:rPr>
        <w:t>repressed (low) genes to perform a two-sided T-</w:t>
      </w:r>
      <w:del w:id="199" w:author="Bushel, Pierre (NIH/NIEHS) [E]" w:date="2019-07-03T10:51:00Z">
        <w:r w:rsidR="0077172D" w:rsidDel="00A977AD">
          <w:rPr>
            <w:color w:val="000000"/>
          </w:rPr>
          <w:delText>statistic</w:delText>
        </w:r>
      </w:del>
      <w:r w:rsidR="0077172D">
        <w:rPr>
          <w:color w:val="000000"/>
        </w:rPr>
        <w:t xml:space="preserve"> test </w:t>
      </w:r>
      <w:del w:id="200" w:author="Bushel, Pierre (NIH/NIEHS) [E]" w:date="2019-07-03T10:51:00Z">
        <w:r w:rsidR="0077172D" w:rsidDel="00A977AD">
          <w:rPr>
            <w:color w:val="000000"/>
          </w:rPr>
          <w:delText xml:space="preserve">under each array variable </w:delText>
        </w:r>
      </w:del>
      <w:r w:rsidR="0077172D">
        <w:rPr>
          <w:color w:val="000000"/>
        </w:rPr>
        <w:t>between the two groups</w:t>
      </w:r>
      <w:del w:id="201" w:author="Bushel, Pierre (NIH/NIEHS) [E]" w:date="2019-07-03T10:51:00Z">
        <w:r w:rsidR="0077172D" w:rsidDel="00A977AD">
          <w:rPr>
            <w:color w:val="000000"/>
          </w:rPr>
          <w:delText>, denoting coordinate expressions</w:delText>
        </w:r>
      </w:del>
      <w:r w:rsidR="0077172D">
        <w:rPr>
          <w:color w:val="000000"/>
        </w:rPr>
        <w:t xml:space="preserve">. </w:t>
      </w:r>
      <w:ins w:id="202" w:author="Wu, Steve (NIH/NIEHS) [E]" w:date="2019-07-05T15:44:00Z">
        <w:r w:rsidR="00204652">
          <w:rPr>
            <w:color w:val="000000"/>
          </w:rPr>
          <w:t xml:space="preserve">To examine the impact of removing a subset of genes </w:t>
        </w:r>
      </w:ins>
      <w:ins w:id="203" w:author="Wu, Steve (NIH/NIEHS) [E]" w:date="2019-07-05T15:46:00Z">
        <w:r w:rsidR="002C067D">
          <w:rPr>
            <w:color w:val="000000"/>
          </w:rPr>
          <w:t>on the genetic network</w:t>
        </w:r>
      </w:ins>
      <w:ins w:id="204" w:author="Wu, Steve (NIH/NIEHS) [E]" w:date="2019-07-05T15:44:00Z">
        <w:r w:rsidR="00204652">
          <w:rPr>
            <w:color w:val="000000"/>
          </w:rPr>
          <w:t xml:space="preserve">, </w:t>
        </w:r>
      </w:ins>
      <w:ins w:id="205" w:author="Wu, Steve (NIH/NIEHS) [E]" w:date="2019-07-05T15:46:00Z">
        <w:r w:rsidR="002C067D">
          <w:rPr>
            <w:color w:val="000000"/>
          </w:rPr>
          <w:t>a</w:t>
        </w:r>
      </w:ins>
      <w:ins w:id="206" w:author="Wu, Steve (NIH/NIEHS) [E]" w:date="2019-07-05T15:41:00Z">
        <w:r w:rsidR="00204652">
          <w:rPr>
            <w:color w:val="000000"/>
          </w:rPr>
          <w:t xml:space="preserve"> </w:t>
        </w:r>
      </w:ins>
      <w:del w:id="207" w:author="Wu, Steve (NIH/NIEHS) [E]" w:date="2019-07-05T15:41:00Z">
        <w:r w:rsidR="0077172D" w:rsidDel="00204652">
          <w:rPr>
            <w:color w:val="000000"/>
          </w:rPr>
          <w:delText xml:space="preserve">The </w:delText>
        </w:r>
      </w:del>
      <w:del w:id="208" w:author="Wu, Steve (NIH/NIEHS) [E]" w:date="2019-07-05T15:40:00Z">
        <w:r w:rsidR="0077172D" w:rsidDel="00204652">
          <w:rPr>
            <w:color w:val="000000"/>
          </w:rPr>
          <w:delText xml:space="preserve">regulator </w:delText>
        </w:r>
      </w:del>
      <w:r w:rsidR="0077172D">
        <w:rPr>
          <w:color w:val="000000"/>
        </w:rPr>
        <w:t xml:space="preserve">T-score </w:t>
      </w:r>
      <w:r w:rsidR="00211C03">
        <w:rPr>
          <w:color w:val="000000"/>
        </w:rPr>
        <w:t>is</w:t>
      </w:r>
      <w:r w:rsidR="0077172D">
        <w:rPr>
          <w:color w:val="000000"/>
        </w:rPr>
        <w:t xml:space="preserve"> calculated by removing </w:t>
      </w:r>
      <w:ins w:id="209" w:author="Wu, Steve (NIH/NIEHS) [E]" w:date="2019-07-05T15:45:00Z">
        <w:r w:rsidR="00204652">
          <w:rPr>
            <w:color w:val="000000"/>
          </w:rPr>
          <w:t>these</w:t>
        </w:r>
      </w:ins>
      <w:del w:id="210" w:author="Wu, Steve (NIH/NIEHS) [E]" w:date="2019-07-05T15:45:00Z">
        <w:r w:rsidR="0077172D" w:rsidDel="00204652">
          <w:rPr>
            <w:color w:val="000000"/>
          </w:rPr>
          <w:delText>all of its relevant</w:delText>
        </w:r>
      </w:del>
      <w:r w:rsidR="0077172D">
        <w:rPr>
          <w:color w:val="000000"/>
        </w:rPr>
        <w:t xml:space="preserve"> gene</w:t>
      </w:r>
      <w:ins w:id="211" w:author="Wu, Steve (NIH/NIEHS) [E]" w:date="2019-07-05T15:45:00Z">
        <w:r w:rsidR="00204652">
          <w:rPr>
            <w:color w:val="000000"/>
          </w:rPr>
          <w:t>s</w:t>
        </w:r>
      </w:ins>
      <w:del w:id="212" w:author="Wu, Steve (NIH/NIEHS) [E]" w:date="2019-07-05T15:45:00Z">
        <w:r w:rsidR="0077172D" w:rsidDel="00204652">
          <w:rPr>
            <w:color w:val="000000"/>
          </w:rPr>
          <w:delText xml:space="preserve"> molecules</w:delText>
        </w:r>
      </w:del>
      <w:r w:rsidR="0077172D">
        <w:rPr>
          <w:color w:val="000000"/>
        </w:rPr>
        <w:t xml:space="preserve"> from the</w:t>
      </w:r>
      <w:del w:id="213" w:author="Wu, Steve (NIH/NIEHS) [E]" w:date="2019-07-05T15:46:00Z">
        <w:r w:rsidR="0077172D" w:rsidDel="002C067D">
          <w:rPr>
            <w:color w:val="000000"/>
          </w:rPr>
          <w:delText xml:space="preserve"> overall</w:delText>
        </w:r>
      </w:del>
      <w:r w:rsidR="0077172D">
        <w:rPr>
          <w:color w:val="000000"/>
        </w:rPr>
        <w:t xml:space="preserve"> gene</w:t>
      </w:r>
      <w:ins w:id="214" w:author="Wu, Steve (NIH/NIEHS) [E]" w:date="2019-07-05T15:46:00Z">
        <w:r w:rsidR="002C067D">
          <w:rPr>
            <w:color w:val="000000"/>
          </w:rPr>
          <w:t xml:space="preserve"> signature</w:t>
        </w:r>
      </w:ins>
      <w:r w:rsidR="0077172D">
        <w:rPr>
          <w:color w:val="000000"/>
        </w:rPr>
        <w:t xml:space="preserve"> list, then proceeding with the aforementioned T-score method. </w:t>
      </w:r>
      <w:del w:id="215" w:author="Bushel, Pierre (NIH/NIEHS) [E]" w:date="2019-07-03T10:52:00Z">
        <w:r w:rsidR="0077172D" w:rsidDel="00B23A85">
          <w:rPr>
            <w:color w:val="000000"/>
          </w:rPr>
          <w:delText>As negative control</w:delText>
        </w:r>
      </w:del>
      <w:ins w:id="216" w:author="Bushel, Pierre (NIH/NIEHS) [E]" w:date="2019-07-03T10:52:00Z">
        <w:r w:rsidR="00B23A85">
          <w:rPr>
            <w:color w:val="000000"/>
          </w:rPr>
          <w:t>To assess significance of the SEM</w:t>
        </w:r>
      </w:ins>
      <w:r w:rsidR="0077172D">
        <w:rPr>
          <w:color w:val="000000"/>
        </w:rPr>
        <w:t xml:space="preserve">, </w:t>
      </w:r>
      <w:del w:id="217" w:author="Bushel, Pierre (NIH/NIEHS) [E]" w:date="2019-07-03T10:52:00Z">
        <w:r w:rsidR="0077172D" w:rsidDel="00B23A85">
          <w:rPr>
            <w:color w:val="000000"/>
          </w:rPr>
          <w:delText xml:space="preserve">the </w:delText>
        </w:r>
      </w:del>
      <w:r w:rsidR="0077172D">
        <w:rPr>
          <w:color w:val="000000"/>
        </w:rPr>
        <w:t xml:space="preserve">bootstrap resampling </w:t>
      </w:r>
      <w:r w:rsidR="00211C03">
        <w:rPr>
          <w:color w:val="000000"/>
        </w:rPr>
        <w:t>is</w:t>
      </w:r>
      <w:r w:rsidR="0077172D">
        <w:rPr>
          <w:color w:val="000000"/>
        </w:rPr>
        <w:t xml:space="preserve"> </w:t>
      </w:r>
      <w:del w:id="218" w:author="Bushel, Pierre (NIH/NIEHS) [E]" w:date="2019-07-03T10:52:00Z">
        <w:r w:rsidR="0077172D" w:rsidDel="00B23A85">
          <w:rPr>
            <w:color w:val="000000"/>
          </w:rPr>
          <w:delText xml:space="preserve">done </w:delText>
        </w:r>
      </w:del>
      <w:ins w:id="219" w:author="Bushel, Pierre (NIH/NIEHS) [E]" w:date="2019-07-03T10:52:00Z">
        <w:r w:rsidR="00B23A85">
          <w:rPr>
            <w:color w:val="000000"/>
          </w:rPr>
          <w:t>performed</w:t>
        </w:r>
      </w:ins>
      <w:ins w:id="220" w:author="Bushel, Pierre (NIH/NIEHS) [E]" w:date="2019-07-03T10:53:00Z">
        <w:r w:rsidR="00B23A85">
          <w:rPr>
            <w:color w:val="000000"/>
          </w:rPr>
          <w:t xml:space="preserve"> in</w:t>
        </w:r>
      </w:ins>
      <w:ins w:id="221" w:author="Bushel, Pierre (NIH/NIEHS) [E]" w:date="2019-07-03T10:52:00Z">
        <w:r w:rsidR="00B23A85">
          <w:rPr>
            <w:color w:val="000000"/>
          </w:rPr>
          <w:t xml:space="preserve"> </w:t>
        </w:r>
      </w:ins>
      <w:del w:id="222" w:author="Bushel, Pierre (NIH/NIEHS) [E]" w:date="2019-07-03T10:53:00Z">
        <w:r w:rsidR="0077172D" w:rsidDel="00B23A85">
          <w:rPr>
            <w:color w:val="000000"/>
          </w:rPr>
          <w:delText xml:space="preserve">by using </w:delText>
        </w:r>
      </w:del>
      <w:r w:rsidR="0077172D">
        <w:rPr>
          <w:color w:val="000000"/>
        </w:rPr>
        <w:t xml:space="preserve">parallel </w:t>
      </w:r>
      <w:del w:id="223" w:author="Bushel, Pierre (NIH/NIEHS) [E]" w:date="2019-07-03T10:53:00Z">
        <w:r w:rsidR="0077172D" w:rsidDel="00B23A85">
          <w:rPr>
            <w:color w:val="000000"/>
          </w:rPr>
          <w:delText>computing and</w:delText>
        </w:r>
      </w:del>
      <w:ins w:id="224" w:author="Bushel, Pierre (NIH/NIEHS) [E]" w:date="2019-07-03T10:53:00Z">
        <w:r w:rsidR="00B23A85">
          <w:rPr>
            <w:color w:val="000000"/>
          </w:rPr>
          <w:t>by</w:t>
        </w:r>
      </w:ins>
      <w:r w:rsidR="0077172D">
        <w:rPr>
          <w:color w:val="000000"/>
        </w:rPr>
        <w:t xml:space="preserve"> iteratively removing </w:t>
      </w:r>
      <w:r w:rsidR="007F4026">
        <w:rPr>
          <w:color w:val="000000"/>
        </w:rPr>
        <w:t>an</w:t>
      </w:r>
      <w:r w:rsidR="0077172D">
        <w:rPr>
          <w:color w:val="000000"/>
        </w:rPr>
        <w:t xml:space="preserve"> equal random number of genes from the overall gene list as the number of</w:t>
      </w:r>
      <w:del w:id="225" w:author="Wu, Steve (NIH/NIEHS) [E]" w:date="2019-07-05T15:48:00Z">
        <w:r w:rsidR="0077172D" w:rsidDel="002C067D">
          <w:rPr>
            <w:color w:val="000000"/>
          </w:rPr>
          <w:delText xml:space="preserve"> </w:delText>
        </w:r>
      </w:del>
      <w:ins w:id="226" w:author="Wu, Steve (NIH/NIEHS) [E]" w:date="2019-07-05T15:48:00Z">
        <w:r w:rsidR="002C067D">
          <w:rPr>
            <w:color w:val="000000"/>
          </w:rPr>
          <w:t xml:space="preserve"> </w:t>
        </w:r>
      </w:ins>
      <w:r w:rsidR="0077172D">
        <w:rPr>
          <w:color w:val="000000"/>
        </w:rPr>
        <w:t>genes</w:t>
      </w:r>
      <w:ins w:id="227" w:author="Wu, Steve (NIH/NIEHS) [E]" w:date="2019-07-05T15:48:00Z">
        <w:r w:rsidR="002C067D">
          <w:rPr>
            <w:color w:val="000000"/>
          </w:rPr>
          <w:t xml:space="preserve"> in test</w:t>
        </w:r>
      </w:ins>
      <w:del w:id="228" w:author="Wu, Steve (NIH/NIEHS) [E]" w:date="2019-07-05T15:48:00Z">
        <w:r w:rsidR="0077172D" w:rsidDel="002C067D">
          <w:rPr>
            <w:color w:val="000000"/>
          </w:rPr>
          <w:delText xml:space="preserve"> related to the corresponding regulator</w:delText>
        </w:r>
      </w:del>
      <w:r w:rsidR="0077172D">
        <w:rPr>
          <w:color w:val="000000"/>
        </w:rPr>
        <w:t>, then proceeding with the T-score method.</w:t>
      </w:r>
      <w:r w:rsidR="0077172D">
        <w:t xml:space="preserve"> </w:t>
      </w:r>
      <w:r w:rsidR="0077172D">
        <w:rPr>
          <w:color w:val="000000"/>
        </w:rPr>
        <w:t xml:space="preserve">Using </w:t>
      </w:r>
      <w:proofErr w:type="spellStart"/>
      <w:r w:rsidR="0077172D">
        <w:rPr>
          <w:color w:val="000000"/>
        </w:rPr>
        <w:t>lavaan</w:t>
      </w:r>
      <w:proofErr w:type="spellEnd"/>
      <w:r w:rsidR="0077172D">
        <w:rPr>
          <w:color w:val="000000"/>
        </w:rPr>
        <w:t xml:space="preserve"> R package syntax, SEM model </w:t>
      </w:r>
      <w:r w:rsidR="00211C03">
        <w:rPr>
          <w:color w:val="000000"/>
        </w:rPr>
        <w:t>fits</w:t>
      </w:r>
      <w:r w:rsidR="0077172D">
        <w:rPr>
          <w:color w:val="000000"/>
        </w:rPr>
        <w:t xml:space="preserve"> the T-scores of variables in the format: </w:t>
      </w:r>
      <w:r w:rsidR="0077172D" w:rsidRPr="009B2176">
        <w:rPr>
          <w:color w:val="000000"/>
        </w:rPr>
        <w:t>Y ~ X</w:t>
      </w:r>
      <w:r w:rsidR="0077172D" w:rsidRPr="009B2176">
        <w:rPr>
          <w:color w:val="000000"/>
          <w:vertAlign w:val="subscript"/>
        </w:rPr>
        <w:t>1</w:t>
      </w:r>
      <w:r w:rsidR="0077172D" w:rsidRPr="009B2176">
        <w:rPr>
          <w:color w:val="000000"/>
        </w:rPr>
        <w:t xml:space="preserve"> + X</w:t>
      </w:r>
      <w:r w:rsidR="0077172D" w:rsidRPr="009B2176">
        <w:rPr>
          <w:color w:val="000000"/>
          <w:vertAlign w:val="subscript"/>
        </w:rPr>
        <w:t>2</w:t>
      </w:r>
      <w:r w:rsidR="0077172D" w:rsidRPr="009B2176">
        <w:rPr>
          <w:color w:val="000000"/>
        </w:rPr>
        <w:t>, where Y is the endogenous variable and X</w:t>
      </w:r>
      <w:r w:rsidR="0077172D" w:rsidRPr="009B2176">
        <w:rPr>
          <w:color w:val="000000"/>
          <w:vertAlign w:val="subscript"/>
        </w:rPr>
        <w:t>i</w:t>
      </w:r>
      <w:r w:rsidR="0077172D" w:rsidRPr="009B2176">
        <w:rPr>
          <w:color w:val="000000"/>
        </w:rPr>
        <w:t xml:space="preserve"> </w:t>
      </w:r>
      <w:r w:rsidR="0077172D">
        <w:rPr>
          <w:color w:val="000000"/>
        </w:rPr>
        <w:t>is the exogenous variable. </w:t>
      </w:r>
    </w:p>
    <w:p w14:paraId="4DD1ABF1" w14:textId="43D1A9D1" w:rsidR="00A86D2A" w:rsidRPr="009C7C98" w:rsidRDefault="008B1FCA" w:rsidP="008B1FCA">
      <w:commentRangeStart w:id="229"/>
      <w:r>
        <w:rPr>
          <w:b/>
        </w:rPr>
        <w:t>R</w:t>
      </w:r>
      <w:r w:rsidRPr="00B7189F">
        <w:rPr>
          <w:b/>
        </w:rPr>
        <w:t>esults</w:t>
      </w:r>
      <w:commentRangeEnd w:id="229"/>
      <w:r w:rsidR="00557893">
        <w:rPr>
          <w:rStyle w:val="CommentReference"/>
        </w:rPr>
        <w:commentReference w:id="229"/>
      </w:r>
      <w:r w:rsidRPr="00B7189F">
        <w:rPr>
          <w:b/>
        </w:rPr>
        <w:t>:</w:t>
      </w:r>
      <w:r>
        <w:rPr>
          <w:b/>
        </w:rPr>
        <w:t xml:space="preserve"> </w:t>
      </w:r>
      <w:ins w:id="230" w:author="Wu, Steve (NIH/NIEHS) [E]" w:date="2019-07-05T15:52:00Z">
        <w:r w:rsidR="002C067D">
          <w:rPr>
            <w:color w:val="000000"/>
          </w:rPr>
          <w:t xml:space="preserve">Bootstrap resampling of the data is run in parallel to assess significance of the modeling. Inferred regulatory networks are revealed and visualized through significant gene interactions.  </w:t>
        </w:r>
        <w:commentRangeStart w:id="231"/>
        <w:r w:rsidR="002C067D" w:rsidRPr="00FE113F">
          <w:rPr>
            <w:strike/>
            <w:color w:val="000000"/>
            <w:rPrChange w:id="232" w:author="Wu, Steve (NIH/NIEHS) [E]" w:date="2019-07-05T16:03:00Z">
              <w:rPr>
                <w:color w:val="000000"/>
              </w:rPr>
            </w:rPrChange>
          </w:rPr>
          <w:t xml:space="preserve">We test the app on a real data set of gene expression signatures of recurrent implant failure following </w:t>
        </w:r>
        <w:r w:rsidR="002C067D" w:rsidRPr="00FE113F">
          <w:rPr>
            <w:i/>
            <w:strike/>
            <w:color w:val="000000"/>
            <w:rPrChange w:id="233" w:author="Wu, Steve (NIH/NIEHS) [E]" w:date="2019-07-05T16:03:00Z">
              <w:rPr>
                <w:i/>
                <w:color w:val="000000"/>
              </w:rPr>
            </w:rPrChange>
          </w:rPr>
          <w:t>in vitro</w:t>
        </w:r>
        <w:r w:rsidR="002C067D" w:rsidRPr="00FE113F">
          <w:rPr>
            <w:strike/>
            <w:color w:val="000000"/>
            <w:rPrChange w:id="234" w:author="Wu, Steve (NIH/NIEHS) [E]" w:date="2019-07-05T16:03:00Z">
              <w:rPr>
                <w:color w:val="000000"/>
              </w:rPr>
            </w:rPrChange>
          </w:rPr>
          <w:t xml:space="preserve"> fertilization and show that the SEM frameworks extracts a regulatory network where </w:t>
        </w:r>
        <w:r w:rsidR="002C067D" w:rsidRPr="00FE113F">
          <w:rPr>
            <w:i/>
            <w:strike/>
            <w:color w:val="000000"/>
            <w:rPrChange w:id="235" w:author="Wu, Steve (NIH/NIEHS) [E]" w:date="2019-07-05T16:03:00Z">
              <w:rPr>
                <w:i/>
                <w:color w:val="000000"/>
              </w:rPr>
            </w:rPrChange>
          </w:rPr>
          <w:t>in silico</w:t>
        </w:r>
        <w:r w:rsidR="002C067D" w:rsidRPr="00FE113F">
          <w:rPr>
            <w:strike/>
            <w:color w:val="000000"/>
            <w:rPrChange w:id="236" w:author="Wu, Steve (NIH/NIEHS) [E]" w:date="2019-07-05T16:03:00Z">
              <w:rPr>
                <w:color w:val="000000"/>
              </w:rPr>
            </w:rPrChange>
          </w:rPr>
          <w:t xml:space="preserve"> alteration of latent gene interactions disrupts the progesterone receptor pathway in the uterus of pregnant mice.</w:t>
        </w:r>
        <w:commentRangeEnd w:id="231"/>
        <w:r w:rsidR="002C067D" w:rsidRPr="00FE113F">
          <w:rPr>
            <w:rStyle w:val="CommentReference"/>
            <w:strike/>
            <w:rPrChange w:id="237" w:author="Wu, Steve (NIH/NIEHS) [E]" w:date="2019-07-05T16:03:00Z">
              <w:rPr>
                <w:rStyle w:val="CommentReference"/>
              </w:rPr>
            </w:rPrChange>
          </w:rPr>
          <w:commentReference w:id="231"/>
        </w:r>
      </w:ins>
    </w:p>
    <w:p w14:paraId="15D6A677" w14:textId="47AE9A5B" w:rsidR="008B1FCA" w:rsidRPr="009C7C98" w:rsidRDefault="008B1FCA" w:rsidP="008B1FCA">
      <w:r>
        <w:rPr>
          <w:b/>
        </w:rPr>
        <w:t>C</w:t>
      </w:r>
      <w:r w:rsidRPr="00B7189F">
        <w:rPr>
          <w:b/>
        </w:rPr>
        <w:t>onclusions:</w:t>
      </w:r>
      <w:r>
        <w:rPr>
          <w:b/>
        </w:rPr>
        <w:t xml:space="preserve"> </w:t>
      </w:r>
      <w:r w:rsidR="009C7C98">
        <w:t>Overall</w:t>
      </w:r>
      <w:r w:rsidR="007E48C7">
        <w:t>,</w:t>
      </w:r>
      <w:r w:rsidR="009C7C98">
        <w:t xml:space="preserve"> this app can be used by all scientists in efficiently creating SEM models and </w:t>
      </w:r>
      <w:ins w:id="238" w:author="Wu, Steve (NIH/NIEHS) [E]" w:date="2019-07-05T15:49:00Z">
        <w:r w:rsidR="002C067D">
          <w:t xml:space="preserve">mathematically </w:t>
        </w:r>
      </w:ins>
      <w:r w:rsidR="009C7C98">
        <w:t xml:space="preserve">determining significant </w:t>
      </w:r>
      <w:r w:rsidR="00401318">
        <w:t xml:space="preserve">biological </w:t>
      </w:r>
      <w:r w:rsidR="009C7C98">
        <w:t>pathways</w:t>
      </w:r>
      <w:r w:rsidR="008E49C2">
        <w:t xml:space="preserve"> from </w:t>
      </w:r>
      <w:del w:id="239" w:author="Wu, Steve (NIH/NIEHS) [E]" w:date="2019-07-05T15:49:00Z">
        <w:r w:rsidR="008E49C2" w:rsidDel="002C067D">
          <w:delText>microarray and signature</w:delText>
        </w:r>
      </w:del>
      <w:ins w:id="240" w:author="Wu, Steve (NIH/NIEHS) [E]" w:date="2019-07-05T15:49:00Z">
        <w:r w:rsidR="002C067D">
          <w:t>genomic</w:t>
        </w:r>
      </w:ins>
      <w:r w:rsidR="008E49C2">
        <w:t xml:space="preserve"> data</w:t>
      </w:r>
      <w:r w:rsidR="009C7C98">
        <w:t>.</w:t>
      </w:r>
    </w:p>
    <w:p w14:paraId="52E3558B" w14:textId="7655A117" w:rsidR="00F42D18" w:rsidRDefault="00F42D18" w:rsidP="008B1FCA"/>
    <w:p w14:paraId="4E11E943" w14:textId="254DE173" w:rsidR="00F42D18" w:rsidRPr="00A86D2A" w:rsidRDefault="00F42D18" w:rsidP="008B1FCA">
      <w:r>
        <w:t>Last year’s academic level of presenting author: College Freshman</w:t>
      </w:r>
    </w:p>
    <w:p w14:paraId="7843CB2E" w14:textId="77777777" w:rsidR="00A86D2A" w:rsidRDefault="00A86D2A" w:rsidP="008B1FCA"/>
    <w:sectPr w:rsidR="00A86D2A" w:rsidSect="008B1FCA">
      <w:headerReference w:type="default" r:id="rId11"/>
      <w:pgSz w:w="12240" w:h="15840"/>
      <w:pgMar w:top="1440" w:right="72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9" w:author="Wu, Steve (NIH/NIEHS) [E]" w:date="2019-07-05T15:53:00Z" w:initials="WS([">
    <w:p w14:paraId="7947EDC6" w14:textId="1DAEBEC0" w:rsidR="00557893" w:rsidRDefault="00557893">
      <w:pPr>
        <w:pStyle w:val="CommentText"/>
      </w:pPr>
      <w:r>
        <w:rPr>
          <w:rStyle w:val="CommentReference"/>
        </w:rPr>
        <w:annotationRef/>
      </w:r>
      <w:r>
        <w:t>This section needs work</w:t>
      </w:r>
      <w:r w:rsidR="00AA3B6A">
        <w:t>:</w:t>
      </w:r>
      <w:r>
        <w:t xml:space="preserve"> 1. Prove that this app generates comparable data as what Ty did manually. 2. Use this app to</w:t>
      </w:r>
      <w:r w:rsidR="00AA3B6A">
        <w:t xml:space="preserve"> aid in silico prediction of pathways that are under the control of GATA2 and are important for the PGR-GATA2-SOX17 network by</w:t>
      </w:r>
      <w:r>
        <w:t xml:space="preserve"> generat</w:t>
      </w:r>
      <w:r w:rsidR="00AA3B6A">
        <w:t>ing</w:t>
      </w:r>
      <w:r>
        <w:t xml:space="preserve"> T-scores</w:t>
      </w:r>
      <w:r w:rsidR="00AA3B6A">
        <w:t xml:space="preserve"> after removing subsets of genes</w:t>
      </w:r>
      <w:r>
        <w:t xml:space="preserve"> from the GATA2 gene signature </w:t>
      </w:r>
      <w:r w:rsidR="00AA3B6A">
        <w:t xml:space="preserve">dataset. </w:t>
      </w:r>
      <w:r w:rsidR="00AA3B6A" w:rsidRPr="00AA3B6A">
        <w:t>Bootstrap resampling of the data is run in parallel to assess significance of the modeling.</w:t>
      </w:r>
      <w:r w:rsidR="00AA3B6A">
        <w:t xml:space="preserve"> 3. Mathematically identify pathways that are required to maintain the significance of the molecular interaction among the genetic network. </w:t>
      </w:r>
      <w:r w:rsidR="00AA3B6A">
        <w:rPr>
          <w:b/>
        </w:rPr>
        <w:t>Perhaps we should see the currently available data and discuss.</w:t>
      </w:r>
      <w:r w:rsidR="00AA3B6A">
        <w:t xml:space="preserve"> </w:t>
      </w:r>
    </w:p>
  </w:comment>
  <w:comment w:id="231" w:author="Bushel, Pierre (NIH/NIEHS) [E]" w:date="2019-07-03T12:29:00Z" w:initials="BP([">
    <w:p w14:paraId="5D6C854D" w14:textId="77777777" w:rsidR="002C067D" w:rsidRDefault="002C067D" w:rsidP="002C067D">
      <w:pPr>
        <w:pStyle w:val="CommentText"/>
      </w:pPr>
      <w:r>
        <w:rPr>
          <w:rStyle w:val="CommentReference"/>
        </w:rPr>
        <w:annotationRef/>
      </w:r>
      <w:r>
        <w:t>Check with Steve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47EDC6" w15:done="0"/>
  <w15:commentEx w15:paraId="5D6C8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47EDC6" w16cid:durableId="20C9F0E5"/>
  <w16cid:commentId w16cid:paraId="5D6C854D" w16cid:durableId="20C7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D6595" w14:textId="77777777" w:rsidR="00433A50" w:rsidRDefault="00433A50">
      <w:r>
        <w:separator/>
      </w:r>
    </w:p>
  </w:endnote>
  <w:endnote w:type="continuationSeparator" w:id="0">
    <w:p w14:paraId="41AC0EAF" w14:textId="77777777" w:rsidR="00433A50" w:rsidRDefault="0043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88459" w14:textId="77777777" w:rsidR="00433A50" w:rsidRDefault="00433A50">
      <w:r>
        <w:separator/>
      </w:r>
    </w:p>
  </w:footnote>
  <w:footnote w:type="continuationSeparator" w:id="0">
    <w:p w14:paraId="713F44A3" w14:textId="77777777" w:rsidR="00433A50" w:rsidRDefault="00433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FCA2C" w14:textId="795AB44A" w:rsidR="0093210A" w:rsidRDefault="008B1FCA" w:rsidP="008B1FCA">
    <w:pPr>
      <w:pStyle w:val="Header"/>
      <w:shd w:val="clear" w:color="auto" w:fill="000000"/>
      <w:jc w:val="center"/>
      <w:rPr>
        <w:rFonts w:ascii="Arial" w:hAnsi="Arial"/>
        <w:b/>
        <w:sz w:val="32"/>
      </w:rPr>
    </w:pPr>
    <w:r w:rsidRPr="008674B2">
      <w:rPr>
        <w:rFonts w:ascii="Arial" w:hAnsi="Arial"/>
        <w:b/>
        <w:sz w:val="32"/>
      </w:rPr>
      <w:t xml:space="preserve">NIEHS </w:t>
    </w:r>
    <w:r w:rsidR="00A6169A">
      <w:rPr>
        <w:rFonts w:ascii="Arial" w:hAnsi="Arial"/>
        <w:b/>
        <w:sz w:val="32"/>
      </w:rPr>
      <w:t>Summer Internship Program 201</w:t>
    </w:r>
    <w:r w:rsidR="00386352">
      <w:rPr>
        <w:rFonts w:ascii="Arial" w:hAnsi="Arial"/>
        <w:b/>
        <w:sz w:val="32"/>
      </w:rPr>
      <w:t>9</w:t>
    </w:r>
  </w:p>
  <w:p w14:paraId="5F7BDDCA" w14:textId="77777777" w:rsidR="008B1FCA" w:rsidRPr="008674B2" w:rsidRDefault="008B1FCA" w:rsidP="008B1FCA">
    <w:pPr>
      <w:pStyle w:val="Header"/>
      <w:shd w:val="clear" w:color="auto" w:fill="000000"/>
      <w:jc w:val="center"/>
      <w:rPr>
        <w:rFonts w:ascii="Arial" w:hAnsi="Arial"/>
        <w:b/>
        <w:sz w:val="32"/>
      </w:rPr>
    </w:pPr>
    <w:r>
      <w:rPr>
        <w:rFonts w:ascii="Arial" w:hAnsi="Arial"/>
        <w:b/>
        <w:sz w:val="32"/>
      </w:rPr>
      <w:t>Poster Session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C0F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556C4A"/>
    <w:multiLevelType w:val="multilevel"/>
    <w:tmpl w:val="2CD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7AA"/>
    <w:multiLevelType w:val="multilevel"/>
    <w:tmpl w:val="D47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05BFA"/>
    <w:multiLevelType w:val="hybridMultilevel"/>
    <w:tmpl w:val="5F526902"/>
    <w:lvl w:ilvl="0" w:tplc="7D1CFE4C">
      <w:start w:val="1"/>
      <w:numFmt w:val="decimal"/>
      <w:pStyle w:val="1Head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702FD6"/>
    <w:multiLevelType w:val="multilevel"/>
    <w:tmpl w:val="CF0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F25D2"/>
    <w:multiLevelType w:val="multilevel"/>
    <w:tmpl w:val="247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E3D30"/>
    <w:multiLevelType w:val="multilevel"/>
    <w:tmpl w:val="453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shel, Pierre (NIH/NIEHS) [E]">
    <w15:presenceInfo w15:providerId="AD" w15:userId="S-1-5-21-12604286-656692736-1848903544-55694"/>
  </w15:person>
  <w15:person w15:author="Wu, Steve (NIH/NIEHS) [E]">
    <w15:presenceInfo w15:providerId="AD" w15:userId="S-1-5-21-12604286-656692736-1848903544-749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0"/>
    <w:rsid w:val="000271E6"/>
    <w:rsid w:val="00080AFE"/>
    <w:rsid w:val="000A2300"/>
    <w:rsid w:val="00174520"/>
    <w:rsid w:val="001E3C64"/>
    <w:rsid w:val="00204652"/>
    <w:rsid w:val="00211C03"/>
    <w:rsid w:val="0021742B"/>
    <w:rsid w:val="0022179F"/>
    <w:rsid w:val="00284CBA"/>
    <w:rsid w:val="00291820"/>
    <w:rsid w:val="002C067D"/>
    <w:rsid w:val="002E51EE"/>
    <w:rsid w:val="00344463"/>
    <w:rsid w:val="00386352"/>
    <w:rsid w:val="003B2598"/>
    <w:rsid w:val="003F3589"/>
    <w:rsid w:val="00401318"/>
    <w:rsid w:val="00426C91"/>
    <w:rsid w:val="00430650"/>
    <w:rsid w:val="00433A50"/>
    <w:rsid w:val="004776E0"/>
    <w:rsid w:val="004B6950"/>
    <w:rsid w:val="004D414D"/>
    <w:rsid w:val="00527B19"/>
    <w:rsid w:val="00557893"/>
    <w:rsid w:val="00565C64"/>
    <w:rsid w:val="005745CB"/>
    <w:rsid w:val="00581830"/>
    <w:rsid w:val="00637082"/>
    <w:rsid w:val="00650EB6"/>
    <w:rsid w:val="0065190A"/>
    <w:rsid w:val="006875A0"/>
    <w:rsid w:val="006F2054"/>
    <w:rsid w:val="0077172D"/>
    <w:rsid w:val="00793848"/>
    <w:rsid w:val="007A19DE"/>
    <w:rsid w:val="007C1180"/>
    <w:rsid w:val="007E48C7"/>
    <w:rsid w:val="007F4026"/>
    <w:rsid w:val="008051BD"/>
    <w:rsid w:val="008A1E71"/>
    <w:rsid w:val="008B1FCA"/>
    <w:rsid w:val="008D68D1"/>
    <w:rsid w:val="008E49C2"/>
    <w:rsid w:val="00901B13"/>
    <w:rsid w:val="0091010F"/>
    <w:rsid w:val="00915DB5"/>
    <w:rsid w:val="0093210A"/>
    <w:rsid w:val="00951BC7"/>
    <w:rsid w:val="009B2176"/>
    <w:rsid w:val="009C7C98"/>
    <w:rsid w:val="009D7C2C"/>
    <w:rsid w:val="009F6DCB"/>
    <w:rsid w:val="00A222A2"/>
    <w:rsid w:val="00A6169A"/>
    <w:rsid w:val="00A86D2A"/>
    <w:rsid w:val="00A977AD"/>
    <w:rsid w:val="00AA1F57"/>
    <w:rsid w:val="00AA3B6A"/>
    <w:rsid w:val="00AC02BA"/>
    <w:rsid w:val="00B02026"/>
    <w:rsid w:val="00B23A85"/>
    <w:rsid w:val="00B57E71"/>
    <w:rsid w:val="00BC0032"/>
    <w:rsid w:val="00BD48D3"/>
    <w:rsid w:val="00BE3124"/>
    <w:rsid w:val="00BE31F2"/>
    <w:rsid w:val="00BE7D14"/>
    <w:rsid w:val="00BF1FF1"/>
    <w:rsid w:val="00C06598"/>
    <w:rsid w:val="00C33671"/>
    <w:rsid w:val="00C33C7F"/>
    <w:rsid w:val="00C7206B"/>
    <w:rsid w:val="00C948E2"/>
    <w:rsid w:val="00CB0884"/>
    <w:rsid w:val="00CB3BF2"/>
    <w:rsid w:val="00D42EF1"/>
    <w:rsid w:val="00D822B3"/>
    <w:rsid w:val="00D903A5"/>
    <w:rsid w:val="00DC172F"/>
    <w:rsid w:val="00DD252B"/>
    <w:rsid w:val="00E16622"/>
    <w:rsid w:val="00E7234E"/>
    <w:rsid w:val="00E8452A"/>
    <w:rsid w:val="00ED04AF"/>
    <w:rsid w:val="00EE52FA"/>
    <w:rsid w:val="00F3446B"/>
    <w:rsid w:val="00F40AEA"/>
    <w:rsid w:val="00F42D18"/>
    <w:rsid w:val="00F600DE"/>
    <w:rsid w:val="00F65B41"/>
    <w:rsid w:val="00F93DC3"/>
    <w:rsid w:val="00FA64FA"/>
    <w:rsid w:val="00FE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6070A"/>
  <w14:defaultImageDpi w14:val="300"/>
  <w15:chartTrackingRefBased/>
  <w15:docId w15:val="{B60BF5EC-F2A4-4048-BFF6-28278F95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Heading">
    <w:name w:val="1. Heading"/>
    <w:basedOn w:val="Normal"/>
    <w:rsid w:val="00134903"/>
    <w:pPr>
      <w:numPr>
        <w:numId w:val="1"/>
      </w:numPr>
      <w:spacing w:after="120"/>
    </w:pPr>
    <w:rPr>
      <w:rFonts w:ascii="Arial" w:hAnsi="Arial" w:cs="Arial"/>
    </w:rPr>
  </w:style>
  <w:style w:type="paragraph" w:customStyle="1" w:styleId="Style1">
    <w:name w:val="Style 1"/>
    <w:basedOn w:val="Normal"/>
    <w:semiHidden/>
    <w:rsid w:val="00134903"/>
    <w:pPr>
      <w:widowControl w:val="0"/>
      <w:autoSpaceDE w:val="0"/>
      <w:autoSpaceDN w:val="0"/>
      <w:spacing w:line="396" w:lineRule="atLeast"/>
      <w:ind w:left="720"/>
    </w:pPr>
  </w:style>
  <w:style w:type="paragraph" w:customStyle="1" w:styleId="Style2">
    <w:name w:val="Style 2"/>
    <w:basedOn w:val="Normal"/>
    <w:semiHidden/>
    <w:rsid w:val="00134903"/>
    <w:pPr>
      <w:widowControl w:val="0"/>
      <w:autoSpaceDE w:val="0"/>
      <w:autoSpaceDN w:val="0"/>
      <w:spacing w:before="108"/>
      <w:ind w:left="2088" w:right="72" w:hanging="720"/>
      <w:jc w:val="both"/>
    </w:pPr>
  </w:style>
  <w:style w:type="paragraph" w:customStyle="1" w:styleId="Style3">
    <w:name w:val="Style 3"/>
    <w:basedOn w:val="Normal"/>
    <w:semiHidden/>
    <w:rsid w:val="00134903"/>
    <w:pPr>
      <w:widowControl w:val="0"/>
      <w:autoSpaceDE w:val="0"/>
      <w:autoSpaceDN w:val="0"/>
      <w:spacing w:before="72" w:line="288" w:lineRule="exact"/>
      <w:ind w:left="1440" w:right="72" w:hanging="720"/>
      <w:jc w:val="both"/>
    </w:pPr>
  </w:style>
  <w:style w:type="paragraph" w:customStyle="1" w:styleId="Style4">
    <w:name w:val="Style 4"/>
    <w:basedOn w:val="Normal"/>
    <w:semiHidden/>
    <w:rsid w:val="00134903"/>
    <w:pPr>
      <w:widowControl w:val="0"/>
      <w:autoSpaceDE w:val="0"/>
      <w:autoSpaceDN w:val="0"/>
      <w:spacing w:before="72"/>
      <w:ind w:left="1440" w:hanging="792"/>
      <w:jc w:val="both"/>
    </w:pPr>
  </w:style>
  <w:style w:type="paragraph" w:customStyle="1" w:styleId="Style5">
    <w:name w:val="Style 5"/>
    <w:basedOn w:val="Normal"/>
    <w:semiHidden/>
    <w:rsid w:val="00134903"/>
    <w:pPr>
      <w:widowControl w:val="0"/>
      <w:autoSpaceDE w:val="0"/>
      <w:autoSpaceDN w:val="0"/>
      <w:ind w:left="1440" w:right="72"/>
      <w:jc w:val="both"/>
    </w:pPr>
  </w:style>
  <w:style w:type="paragraph" w:customStyle="1" w:styleId="Style6">
    <w:name w:val="Style 6"/>
    <w:basedOn w:val="Normal"/>
    <w:semiHidden/>
    <w:rsid w:val="00134903"/>
    <w:pPr>
      <w:widowControl w:val="0"/>
      <w:autoSpaceDE w:val="0"/>
      <w:autoSpaceDN w:val="0"/>
      <w:spacing w:line="360" w:lineRule="auto"/>
      <w:ind w:left="144"/>
    </w:pPr>
  </w:style>
  <w:style w:type="paragraph" w:customStyle="1" w:styleId="TextI">
    <w:name w:val="Text I"/>
    <w:basedOn w:val="Normal"/>
    <w:rsid w:val="00134903"/>
    <w:pPr>
      <w:spacing w:after="120"/>
      <w:ind w:left="360"/>
      <w:jc w:val="both"/>
    </w:pPr>
    <w:rPr>
      <w:rFonts w:ascii="Arial" w:hAnsi="Arial" w:cs="Arial"/>
    </w:rPr>
  </w:style>
  <w:style w:type="paragraph" w:customStyle="1" w:styleId="Leasetext">
    <w:name w:val="Lease text"/>
    <w:basedOn w:val="Normal"/>
    <w:rsid w:val="006B7D68"/>
    <w:pPr>
      <w:widowControl w:val="0"/>
      <w:autoSpaceDE w:val="0"/>
      <w:autoSpaceDN w:val="0"/>
    </w:pPr>
    <w:rPr>
      <w:rFonts w:ascii="Arial" w:hAnsi="Arial" w:cs="Arial"/>
      <w:sz w:val="20"/>
      <w:szCs w:val="20"/>
    </w:rPr>
  </w:style>
  <w:style w:type="paragraph" w:styleId="Header">
    <w:name w:val="header"/>
    <w:basedOn w:val="Normal"/>
    <w:rsid w:val="008674B2"/>
    <w:pPr>
      <w:tabs>
        <w:tab w:val="center" w:pos="4320"/>
        <w:tab w:val="right" w:pos="8640"/>
      </w:tabs>
    </w:pPr>
  </w:style>
  <w:style w:type="paragraph" w:styleId="Footer">
    <w:name w:val="footer"/>
    <w:basedOn w:val="Normal"/>
    <w:rsid w:val="008674B2"/>
    <w:pPr>
      <w:tabs>
        <w:tab w:val="center" w:pos="4320"/>
        <w:tab w:val="right" w:pos="8640"/>
      </w:tabs>
    </w:pPr>
  </w:style>
  <w:style w:type="paragraph" w:customStyle="1" w:styleId="AbstractTitle">
    <w:name w:val="Abstract Title"/>
    <w:basedOn w:val="Normal"/>
    <w:qFormat/>
    <w:rsid w:val="00F0204A"/>
    <w:rPr>
      <w:b/>
    </w:rPr>
  </w:style>
  <w:style w:type="paragraph" w:customStyle="1" w:styleId="Abstractauthors">
    <w:name w:val="Abstract authors"/>
    <w:basedOn w:val="Normal"/>
    <w:qFormat/>
    <w:rsid w:val="00F0204A"/>
    <w:pPr>
      <w:spacing w:after="120"/>
    </w:pPr>
  </w:style>
  <w:style w:type="paragraph" w:customStyle="1" w:styleId="Abstractlevelofauthor">
    <w:name w:val="Abstract level of author"/>
    <w:basedOn w:val="Normal"/>
    <w:qFormat/>
    <w:rsid w:val="00F0204A"/>
  </w:style>
  <w:style w:type="paragraph" w:styleId="NormalWeb">
    <w:name w:val="Normal (Web)"/>
    <w:basedOn w:val="Normal"/>
    <w:uiPriority w:val="99"/>
    <w:unhideWhenUsed/>
    <w:rsid w:val="00FA64FA"/>
    <w:pPr>
      <w:spacing w:before="100" w:beforeAutospacing="1" w:after="100" w:afterAutospacing="1"/>
    </w:pPr>
  </w:style>
  <w:style w:type="character" w:styleId="Hyperlink">
    <w:name w:val="Hyperlink"/>
    <w:basedOn w:val="DefaultParagraphFont"/>
    <w:uiPriority w:val="99"/>
    <w:unhideWhenUsed/>
    <w:rsid w:val="0077172D"/>
    <w:rPr>
      <w:color w:val="0000FF"/>
      <w:u w:val="single"/>
    </w:rPr>
  </w:style>
  <w:style w:type="paragraph" w:styleId="BalloonText">
    <w:name w:val="Balloon Text"/>
    <w:basedOn w:val="Normal"/>
    <w:link w:val="BalloonTextChar"/>
    <w:rsid w:val="00F65B41"/>
    <w:rPr>
      <w:rFonts w:ascii="Segoe UI" w:hAnsi="Segoe UI" w:cs="Segoe UI"/>
      <w:sz w:val="18"/>
      <w:szCs w:val="18"/>
    </w:rPr>
  </w:style>
  <w:style w:type="character" w:customStyle="1" w:styleId="BalloonTextChar">
    <w:name w:val="Balloon Text Char"/>
    <w:basedOn w:val="DefaultParagraphFont"/>
    <w:link w:val="BalloonText"/>
    <w:rsid w:val="00F65B41"/>
    <w:rPr>
      <w:rFonts w:ascii="Segoe UI" w:hAnsi="Segoe UI" w:cs="Segoe UI"/>
      <w:sz w:val="18"/>
      <w:szCs w:val="18"/>
    </w:rPr>
  </w:style>
  <w:style w:type="character" w:styleId="CommentReference">
    <w:name w:val="annotation reference"/>
    <w:basedOn w:val="DefaultParagraphFont"/>
    <w:rsid w:val="00ED04AF"/>
    <w:rPr>
      <w:sz w:val="16"/>
      <w:szCs w:val="16"/>
    </w:rPr>
  </w:style>
  <w:style w:type="paragraph" w:styleId="CommentText">
    <w:name w:val="annotation text"/>
    <w:basedOn w:val="Normal"/>
    <w:link w:val="CommentTextChar"/>
    <w:rsid w:val="00ED04AF"/>
    <w:rPr>
      <w:sz w:val="20"/>
      <w:szCs w:val="20"/>
    </w:rPr>
  </w:style>
  <w:style w:type="character" w:customStyle="1" w:styleId="CommentTextChar">
    <w:name w:val="Comment Text Char"/>
    <w:basedOn w:val="DefaultParagraphFont"/>
    <w:link w:val="CommentText"/>
    <w:rsid w:val="00ED04AF"/>
  </w:style>
  <w:style w:type="paragraph" w:styleId="CommentSubject">
    <w:name w:val="annotation subject"/>
    <w:basedOn w:val="CommentText"/>
    <w:next w:val="CommentText"/>
    <w:link w:val="CommentSubjectChar"/>
    <w:rsid w:val="00ED04AF"/>
    <w:rPr>
      <w:b/>
      <w:bCs/>
    </w:rPr>
  </w:style>
  <w:style w:type="character" w:customStyle="1" w:styleId="CommentSubjectChar">
    <w:name w:val="Comment Subject Char"/>
    <w:basedOn w:val="CommentTextChar"/>
    <w:link w:val="CommentSubject"/>
    <w:rsid w:val="00ED0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9341">
      <w:bodyDiv w:val="1"/>
      <w:marLeft w:val="0"/>
      <w:marRight w:val="0"/>
      <w:marTop w:val="0"/>
      <w:marBottom w:val="0"/>
      <w:divBdr>
        <w:top w:val="none" w:sz="0" w:space="0" w:color="auto"/>
        <w:left w:val="none" w:sz="0" w:space="0" w:color="auto"/>
        <w:bottom w:val="none" w:sz="0" w:space="0" w:color="auto"/>
        <w:right w:val="none" w:sz="0" w:space="0" w:color="auto"/>
      </w:divBdr>
    </w:div>
    <w:div w:id="378481401">
      <w:bodyDiv w:val="1"/>
      <w:marLeft w:val="0"/>
      <w:marRight w:val="0"/>
      <w:marTop w:val="0"/>
      <w:marBottom w:val="0"/>
      <w:divBdr>
        <w:top w:val="none" w:sz="0" w:space="0" w:color="auto"/>
        <w:left w:val="none" w:sz="0" w:space="0" w:color="auto"/>
        <w:bottom w:val="none" w:sz="0" w:space="0" w:color="auto"/>
        <w:right w:val="none" w:sz="0" w:space="0" w:color="auto"/>
      </w:divBdr>
    </w:div>
    <w:div w:id="799305661">
      <w:bodyDiv w:val="1"/>
      <w:marLeft w:val="0"/>
      <w:marRight w:val="0"/>
      <w:marTop w:val="0"/>
      <w:marBottom w:val="0"/>
      <w:divBdr>
        <w:top w:val="none" w:sz="0" w:space="0" w:color="auto"/>
        <w:left w:val="none" w:sz="0" w:space="0" w:color="auto"/>
        <w:bottom w:val="none" w:sz="0" w:space="0" w:color="auto"/>
        <w:right w:val="none" w:sz="0" w:space="0" w:color="auto"/>
      </w:divBdr>
    </w:div>
    <w:div w:id="1548178798">
      <w:bodyDiv w:val="1"/>
      <w:marLeft w:val="0"/>
      <w:marRight w:val="0"/>
      <w:marTop w:val="0"/>
      <w:marBottom w:val="0"/>
      <w:divBdr>
        <w:top w:val="none" w:sz="0" w:space="0" w:color="auto"/>
        <w:left w:val="none" w:sz="0" w:space="0" w:color="auto"/>
        <w:bottom w:val="none" w:sz="0" w:space="0" w:color="auto"/>
        <w:right w:val="none" w:sz="0" w:space="0" w:color="auto"/>
      </w:divBdr>
    </w:div>
    <w:div w:id="1757164005">
      <w:bodyDiv w:val="1"/>
      <w:marLeft w:val="0"/>
      <w:marRight w:val="0"/>
      <w:marTop w:val="0"/>
      <w:marBottom w:val="0"/>
      <w:divBdr>
        <w:top w:val="none" w:sz="0" w:space="0" w:color="auto"/>
        <w:left w:val="none" w:sz="0" w:space="0" w:color="auto"/>
        <w:bottom w:val="none" w:sz="0" w:space="0" w:color="auto"/>
        <w:right w:val="none" w:sz="0" w:space="0" w:color="auto"/>
      </w:divBdr>
    </w:div>
    <w:div w:id="195756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FE3AF-1A7E-4610-91AE-EBD2B50B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4875</Characters>
  <Application>Microsoft Office Word</Application>
  <DocSecurity>4</DocSecurity>
  <Lines>40</Lines>
  <Paragraphs>10</Paragraphs>
  <ScaleCrop>false</ScaleCrop>
  <HeadingPairs>
    <vt:vector size="2" baseType="variant">
      <vt:variant>
        <vt:lpstr>Title</vt:lpstr>
      </vt:variant>
      <vt:variant>
        <vt:i4>1</vt:i4>
      </vt:variant>
    </vt:vector>
  </HeadingPairs>
  <TitlesOfParts>
    <vt:vector size="1" baseType="lpstr">
      <vt:lpstr>Investigator: First name       Last name      , Degree(s)</vt:lpstr>
    </vt:vector>
  </TitlesOfParts>
  <Company>NIEHS</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Investigator: First name       Last name      , Degree(s)</dc:title>
  <dc:subject/>
  <dc:creator>Bill Schrader</dc:creator>
  <cp:keywords/>
  <dc:description/>
  <cp:lastModifiedBy>Li, Jianying (NIH/NIEHS) [C]</cp:lastModifiedBy>
  <cp:revision>2</cp:revision>
  <cp:lastPrinted>2018-06-29T15:36:00Z</cp:lastPrinted>
  <dcterms:created xsi:type="dcterms:W3CDTF">2019-07-08T19:13:00Z</dcterms:created>
  <dcterms:modified xsi:type="dcterms:W3CDTF">2019-07-08T19:13:00Z</dcterms:modified>
</cp:coreProperties>
</file>